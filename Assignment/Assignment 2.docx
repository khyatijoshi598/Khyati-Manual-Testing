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015F" w14:textId="77777777" w:rsidR="00705A2A" w:rsidRPr="00EA4AB5" w:rsidRDefault="00705A2A" w:rsidP="00EA4AB5">
      <w:pPr>
        <w:ind w:left="720" w:firstLine="720"/>
        <w:jc w:val="both"/>
        <w:rPr>
          <w:rFonts w:ascii="Times New Roman" w:hAnsi="Times New Roman" w:cs="Times New Roman"/>
          <w:sz w:val="28"/>
          <w:szCs w:val="28"/>
        </w:rPr>
      </w:pPr>
    </w:p>
    <w:p w14:paraId="7FFE638A" w14:textId="77777777" w:rsidR="00C35385" w:rsidRPr="00EA4AB5" w:rsidRDefault="00C35385" w:rsidP="00EA4AB5">
      <w:pPr>
        <w:ind w:left="3600" w:firstLine="720"/>
        <w:jc w:val="both"/>
        <w:rPr>
          <w:rFonts w:ascii="Times New Roman" w:hAnsi="Times New Roman" w:cs="Times New Roman"/>
          <w:sz w:val="28"/>
          <w:szCs w:val="28"/>
        </w:rPr>
      </w:pPr>
      <w:r w:rsidRPr="00EA4AB5">
        <w:rPr>
          <w:rFonts w:ascii="Times New Roman" w:hAnsi="Times New Roman" w:cs="Times New Roman"/>
          <w:sz w:val="28"/>
          <w:szCs w:val="28"/>
        </w:rPr>
        <w:t>Module–2(Manual Testing)</w:t>
      </w:r>
    </w:p>
    <w:p w14:paraId="5D3D90A7" w14:textId="77777777" w:rsidR="00006E49" w:rsidRPr="00EA4AB5" w:rsidRDefault="00C35385" w:rsidP="00EA4AB5">
      <w:pPr>
        <w:ind w:firstLine="720"/>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Exploratory Testing?</w:t>
      </w:r>
    </w:p>
    <w:p w14:paraId="1DE349AF" w14:textId="77777777" w:rsidR="00006E49" w:rsidRPr="00EA4AB5" w:rsidRDefault="00006E49" w:rsidP="00EA4AB5">
      <w:pPr>
        <w:ind w:firstLine="720"/>
        <w:jc w:val="both"/>
        <w:rPr>
          <w:rFonts w:ascii="Times New Roman" w:hAnsi="Times New Roman" w:cs="Times New Roman"/>
          <w:sz w:val="28"/>
          <w:szCs w:val="28"/>
        </w:rPr>
      </w:pPr>
      <w:r w:rsidRPr="00EA4AB5">
        <w:rPr>
          <w:rFonts w:ascii="Times New Roman" w:hAnsi="Times New Roman" w:cs="Times New Roman"/>
          <w:w w:val="95"/>
          <w:sz w:val="28"/>
          <w:szCs w:val="28"/>
        </w:rPr>
        <w:t>Exploratory</w:t>
      </w:r>
      <w:r w:rsidRPr="00EA4AB5">
        <w:rPr>
          <w:rFonts w:ascii="Times New Roman" w:hAnsi="Times New Roman" w:cs="Times New Roman"/>
          <w:spacing w:val="-9"/>
          <w:w w:val="95"/>
          <w:sz w:val="28"/>
          <w:szCs w:val="28"/>
        </w:rPr>
        <w:t xml:space="preserve"> </w:t>
      </w:r>
      <w:r w:rsidRPr="00EA4AB5">
        <w:rPr>
          <w:rFonts w:ascii="Times New Roman" w:hAnsi="Times New Roman" w:cs="Times New Roman"/>
          <w:w w:val="95"/>
          <w:sz w:val="28"/>
          <w:szCs w:val="28"/>
        </w:rPr>
        <w:t>testing</w:t>
      </w:r>
      <w:r w:rsidRPr="00EA4AB5">
        <w:rPr>
          <w:rFonts w:ascii="Times New Roman" w:hAnsi="Times New Roman" w:cs="Times New Roman"/>
          <w:spacing w:val="49"/>
          <w:w w:val="95"/>
          <w:sz w:val="28"/>
          <w:szCs w:val="28"/>
        </w:rPr>
        <w:t xml:space="preserve"> </w:t>
      </w:r>
      <w:r w:rsidRPr="00EA4AB5">
        <w:rPr>
          <w:rFonts w:ascii="Times New Roman" w:hAnsi="Times New Roman" w:cs="Times New Roman"/>
          <w:w w:val="95"/>
          <w:sz w:val="28"/>
          <w:szCs w:val="28"/>
        </w:rPr>
        <w:t>is</w:t>
      </w:r>
      <w:r w:rsidRPr="00EA4AB5">
        <w:rPr>
          <w:rFonts w:ascii="Times New Roman" w:hAnsi="Times New Roman" w:cs="Times New Roman"/>
          <w:spacing w:val="6"/>
          <w:w w:val="95"/>
          <w:sz w:val="28"/>
          <w:szCs w:val="28"/>
        </w:rPr>
        <w:t xml:space="preserve"> </w:t>
      </w:r>
      <w:r w:rsidRPr="00EA4AB5">
        <w:rPr>
          <w:rFonts w:ascii="Times New Roman" w:hAnsi="Times New Roman" w:cs="Times New Roman"/>
          <w:w w:val="95"/>
          <w:sz w:val="28"/>
          <w:szCs w:val="28"/>
        </w:rPr>
        <w:t>a</w:t>
      </w:r>
      <w:r w:rsidRPr="00EA4AB5">
        <w:rPr>
          <w:rFonts w:ascii="Times New Roman" w:hAnsi="Times New Roman" w:cs="Times New Roman"/>
          <w:spacing w:val="-8"/>
          <w:w w:val="95"/>
          <w:sz w:val="28"/>
          <w:szCs w:val="28"/>
        </w:rPr>
        <w:t xml:space="preserve"> </w:t>
      </w:r>
      <w:r w:rsidRPr="00EA4AB5">
        <w:rPr>
          <w:rFonts w:ascii="Times New Roman" w:hAnsi="Times New Roman" w:cs="Times New Roman"/>
          <w:w w:val="95"/>
          <w:sz w:val="28"/>
          <w:szCs w:val="28"/>
        </w:rPr>
        <w:t>concurrent</w:t>
      </w:r>
      <w:r w:rsidRPr="00EA4AB5">
        <w:rPr>
          <w:rFonts w:ascii="Times New Roman" w:hAnsi="Times New Roman" w:cs="Times New Roman"/>
          <w:spacing w:val="-8"/>
          <w:w w:val="95"/>
          <w:sz w:val="28"/>
          <w:szCs w:val="28"/>
        </w:rPr>
        <w:t xml:space="preserve"> </w:t>
      </w:r>
      <w:r w:rsidRPr="00EA4AB5">
        <w:rPr>
          <w:rFonts w:ascii="Times New Roman" w:hAnsi="Times New Roman" w:cs="Times New Roman"/>
          <w:w w:val="95"/>
          <w:sz w:val="28"/>
          <w:szCs w:val="28"/>
        </w:rPr>
        <w:t>process</w:t>
      </w:r>
      <w:r w:rsidRPr="00EA4AB5">
        <w:rPr>
          <w:rFonts w:ascii="Times New Roman" w:hAnsi="Times New Roman" w:cs="Times New Roman"/>
          <w:spacing w:val="30"/>
          <w:w w:val="95"/>
          <w:sz w:val="28"/>
          <w:szCs w:val="28"/>
        </w:rPr>
        <w:t xml:space="preserve"> </w:t>
      </w:r>
      <w:proofErr w:type="gramStart"/>
      <w:r w:rsidRPr="00EA4AB5">
        <w:rPr>
          <w:rFonts w:ascii="Times New Roman" w:hAnsi="Times New Roman" w:cs="Times New Roman"/>
          <w:w w:val="95"/>
          <w:sz w:val="28"/>
          <w:szCs w:val="28"/>
        </w:rPr>
        <w:t>where</w:t>
      </w:r>
      <w:proofErr w:type="gramEnd"/>
    </w:p>
    <w:p w14:paraId="338E9172" w14:textId="77777777" w:rsidR="00006E49" w:rsidRPr="00EA4AB5" w:rsidRDefault="00006E49" w:rsidP="00EA4AB5">
      <w:pPr>
        <w:ind w:firstLine="720"/>
        <w:jc w:val="both"/>
        <w:rPr>
          <w:rFonts w:ascii="Times New Roman" w:hAnsi="Times New Roman" w:cs="Times New Roman"/>
          <w:sz w:val="28"/>
          <w:szCs w:val="28"/>
        </w:rPr>
      </w:pPr>
      <w:proofErr w:type="spellStart"/>
      <w:r w:rsidRPr="00EA4AB5">
        <w:rPr>
          <w:rFonts w:ascii="Times New Roman" w:hAnsi="Times New Roman" w:cs="Times New Roman"/>
          <w:spacing w:val="-2"/>
          <w:sz w:val="28"/>
          <w:szCs w:val="28"/>
        </w:rPr>
        <w:t>Testdesign</w:t>
      </w:r>
      <w:proofErr w:type="spellEnd"/>
      <w:r w:rsidRPr="00EA4AB5">
        <w:rPr>
          <w:rFonts w:ascii="Times New Roman" w:hAnsi="Times New Roman" w:cs="Times New Roman"/>
          <w:spacing w:val="-2"/>
          <w:sz w:val="28"/>
          <w:szCs w:val="28"/>
        </w:rPr>
        <w:t>,</w:t>
      </w:r>
      <w:r w:rsidRPr="00EA4AB5">
        <w:rPr>
          <w:rFonts w:ascii="Times New Roman" w:hAnsi="Times New Roman" w:cs="Times New Roman"/>
          <w:spacing w:val="-33"/>
          <w:sz w:val="28"/>
          <w:szCs w:val="28"/>
        </w:rPr>
        <w:t xml:space="preserve"> </w:t>
      </w:r>
      <w:r w:rsidRPr="00EA4AB5">
        <w:rPr>
          <w:rFonts w:ascii="Times New Roman" w:hAnsi="Times New Roman" w:cs="Times New Roman"/>
          <w:spacing w:val="-2"/>
          <w:sz w:val="28"/>
          <w:szCs w:val="28"/>
        </w:rPr>
        <w:t>execution</w:t>
      </w:r>
      <w:r w:rsidRPr="00EA4AB5">
        <w:rPr>
          <w:rFonts w:ascii="Times New Roman" w:hAnsi="Times New Roman" w:cs="Times New Roman"/>
          <w:spacing w:val="-30"/>
          <w:sz w:val="28"/>
          <w:szCs w:val="28"/>
        </w:rPr>
        <w:t xml:space="preserve"> </w:t>
      </w:r>
      <w:r w:rsidRPr="00EA4AB5">
        <w:rPr>
          <w:rFonts w:ascii="Times New Roman" w:hAnsi="Times New Roman" w:cs="Times New Roman"/>
          <w:spacing w:val="-2"/>
          <w:sz w:val="28"/>
          <w:szCs w:val="28"/>
        </w:rPr>
        <w:t>and</w:t>
      </w:r>
      <w:r w:rsidRPr="00EA4AB5">
        <w:rPr>
          <w:rFonts w:ascii="Times New Roman" w:hAnsi="Times New Roman" w:cs="Times New Roman"/>
          <w:spacing w:val="-8"/>
          <w:sz w:val="28"/>
          <w:szCs w:val="28"/>
        </w:rPr>
        <w:t xml:space="preserve"> </w:t>
      </w:r>
      <w:r w:rsidRPr="00EA4AB5">
        <w:rPr>
          <w:rFonts w:ascii="Times New Roman" w:hAnsi="Times New Roman" w:cs="Times New Roman"/>
          <w:spacing w:val="-2"/>
          <w:sz w:val="28"/>
          <w:szCs w:val="28"/>
        </w:rPr>
        <w:t>logging</w:t>
      </w:r>
      <w:r w:rsidRPr="00EA4AB5">
        <w:rPr>
          <w:rFonts w:ascii="Times New Roman" w:hAnsi="Times New Roman" w:cs="Times New Roman"/>
          <w:spacing w:val="-11"/>
          <w:sz w:val="28"/>
          <w:szCs w:val="28"/>
        </w:rPr>
        <w:t xml:space="preserve"> </w:t>
      </w:r>
      <w:r w:rsidRPr="00EA4AB5">
        <w:rPr>
          <w:rFonts w:ascii="Times New Roman" w:hAnsi="Times New Roman" w:cs="Times New Roman"/>
          <w:spacing w:val="-2"/>
          <w:sz w:val="28"/>
          <w:szCs w:val="28"/>
        </w:rPr>
        <w:t>happen</w:t>
      </w:r>
      <w:r w:rsidRPr="00EA4AB5">
        <w:rPr>
          <w:rFonts w:ascii="Times New Roman" w:hAnsi="Times New Roman" w:cs="Times New Roman"/>
          <w:spacing w:val="-28"/>
          <w:sz w:val="28"/>
          <w:szCs w:val="28"/>
        </w:rPr>
        <w:t xml:space="preserve"> </w:t>
      </w:r>
      <w:r w:rsidRPr="00EA4AB5">
        <w:rPr>
          <w:rFonts w:ascii="Times New Roman" w:hAnsi="Times New Roman" w:cs="Times New Roman"/>
          <w:spacing w:val="-1"/>
          <w:sz w:val="28"/>
          <w:szCs w:val="28"/>
        </w:rPr>
        <w:t>simultaneously</w:t>
      </w:r>
    </w:p>
    <w:p w14:paraId="7F6E9834" w14:textId="77777777" w:rsidR="00C35385" w:rsidRPr="00EA4AB5" w:rsidRDefault="00C35385" w:rsidP="00EA4AB5">
      <w:pPr>
        <w:pStyle w:val="ListParagraph"/>
        <w:numPr>
          <w:ilvl w:val="0"/>
          <w:numId w:val="13"/>
        </w:numPr>
        <w:jc w:val="both"/>
        <w:rPr>
          <w:sz w:val="28"/>
          <w:szCs w:val="28"/>
        </w:rPr>
      </w:pPr>
      <w:r w:rsidRPr="00EA4AB5">
        <w:rPr>
          <w:sz w:val="28"/>
          <w:szCs w:val="28"/>
        </w:rPr>
        <w:t>What is traceability matrix?</w:t>
      </w:r>
    </w:p>
    <w:p w14:paraId="50D20245" w14:textId="77777777" w:rsidR="008B39B4" w:rsidRPr="00EA4AB5" w:rsidRDefault="008B39B4" w:rsidP="00EA4AB5">
      <w:pPr>
        <w:ind w:left="720"/>
        <w:jc w:val="both"/>
        <w:rPr>
          <w:rFonts w:ascii="Times New Roman" w:hAnsi="Times New Roman" w:cs="Times New Roman"/>
          <w:sz w:val="28"/>
          <w:szCs w:val="28"/>
        </w:rPr>
      </w:pPr>
      <w:r w:rsidRPr="00EA4AB5">
        <w:rPr>
          <w:rFonts w:ascii="Times New Roman" w:hAnsi="Times New Roman" w:cs="Times New Roman"/>
          <w:color w:val="4D5156"/>
          <w:sz w:val="28"/>
          <w:szCs w:val="28"/>
          <w:shd w:val="clear" w:color="auto" w:fill="FFFFFF"/>
        </w:rPr>
        <w:t>A traceability matrix is </w:t>
      </w:r>
      <w:r w:rsidRPr="00EA4AB5">
        <w:rPr>
          <w:rFonts w:ascii="Times New Roman" w:hAnsi="Times New Roman" w:cs="Times New Roman"/>
          <w:color w:val="040C28"/>
          <w:sz w:val="28"/>
          <w:szCs w:val="28"/>
          <w:shd w:val="clear" w:color="auto" w:fill="FFFFFF" w:themeFill="background1"/>
        </w:rPr>
        <w:t>a document that details the technical requirements for a given test scenario and its current state.</w:t>
      </w:r>
    </w:p>
    <w:p w14:paraId="23ADE2D1" w14:textId="77777777" w:rsidR="00C35385" w:rsidRPr="00EA4AB5" w:rsidRDefault="00C35385" w:rsidP="00EA4AB5">
      <w:pPr>
        <w:pStyle w:val="ListParagraph"/>
        <w:numPr>
          <w:ilvl w:val="0"/>
          <w:numId w:val="13"/>
        </w:numPr>
        <w:jc w:val="both"/>
        <w:rPr>
          <w:sz w:val="28"/>
          <w:szCs w:val="28"/>
        </w:rPr>
      </w:pPr>
      <w:r w:rsidRPr="00EA4AB5">
        <w:rPr>
          <w:sz w:val="28"/>
          <w:szCs w:val="28"/>
        </w:rPr>
        <w:t>What is Boundary value testing?</w:t>
      </w:r>
    </w:p>
    <w:p w14:paraId="60E325EB" w14:textId="411A8108" w:rsidR="008B39B4" w:rsidRPr="00EA4AB5" w:rsidRDefault="008B39B4" w:rsidP="00EA4AB5">
      <w:pPr>
        <w:ind w:left="720"/>
        <w:jc w:val="both"/>
        <w:rPr>
          <w:rFonts w:ascii="Times New Roman" w:hAnsi="Times New Roman" w:cs="Times New Roman"/>
          <w:sz w:val="28"/>
          <w:szCs w:val="28"/>
        </w:rPr>
      </w:pPr>
      <w:r w:rsidRPr="00EA4AB5">
        <w:rPr>
          <w:rFonts w:ascii="Times New Roman" w:hAnsi="Times New Roman" w:cs="Times New Roman"/>
          <w:color w:val="4D5156"/>
          <w:sz w:val="28"/>
          <w:szCs w:val="28"/>
          <w:shd w:val="clear" w:color="auto" w:fill="FFFFFF"/>
        </w:rPr>
        <w:t>Boundary testing is </w:t>
      </w:r>
      <w:r w:rsidRPr="00EA4AB5">
        <w:rPr>
          <w:rFonts w:ascii="Times New Roman" w:hAnsi="Times New Roman" w:cs="Times New Roman"/>
          <w:color w:val="040C28"/>
          <w:sz w:val="28"/>
          <w:szCs w:val="28"/>
          <w:shd w:val="clear" w:color="auto" w:fill="D3E3FD"/>
        </w:rPr>
        <w:t>one software testing technique organizations often use, and it involves evaluating data based on its boundary values, or its two opposite ends, such as its minimums and maximum</w:t>
      </w:r>
      <w:r w:rsidR="00A3351A" w:rsidRPr="00EA4AB5">
        <w:rPr>
          <w:rFonts w:ascii="Times New Roman" w:hAnsi="Times New Roman" w:cs="Times New Roman"/>
          <w:color w:val="040C28"/>
          <w:sz w:val="28"/>
          <w:szCs w:val="28"/>
          <w:shd w:val="clear" w:color="auto" w:fill="D3E3FD"/>
        </w:rPr>
        <w:t>.</w:t>
      </w:r>
    </w:p>
    <w:p w14:paraId="053298D8" w14:textId="77777777" w:rsidR="00C35385" w:rsidRPr="00EA4AB5" w:rsidRDefault="00C35385" w:rsidP="00EA4AB5">
      <w:pPr>
        <w:pStyle w:val="ListParagraph"/>
        <w:numPr>
          <w:ilvl w:val="0"/>
          <w:numId w:val="13"/>
        </w:numPr>
        <w:jc w:val="both"/>
        <w:rPr>
          <w:sz w:val="28"/>
          <w:szCs w:val="28"/>
        </w:rPr>
      </w:pPr>
      <w:r w:rsidRPr="00EA4AB5">
        <w:rPr>
          <w:sz w:val="28"/>
          <w:szCs w:val="28"/>
        </w:rPr>
        <w:t>What is Equivalence partitioning testing?</w:t>
      </w:r>
    </w:p>
    <w:p w14:paraId="011E3C3D" w14:textId="77777777" w:rsidR="008B39B4" w:rsidRPr="00EA4AB5" w:rsidRDefault="008B39B4" w:rsidP="00EA4AB5">
      <w:pPr>
        <w:ind w:left="720"/>
        <w:jc w:val="both"/>
        <w:rPr>
          <w:rFonts w:ascii="Times New Roman" w:hAnsi="Times New Roman" w:cs="Times New Roman"/>
          <w:sz w:val="28"/>
          <w:szCs w:val="28"/>
        </w:rPr>
      </w:pPr>
      <w:r w:rsidRPr="00EA4AB5">
        <w:rPr>
          <w:rFonts w:ascii="Times New Roman" w:hAnsi="Times New Roman" w:cs="Times New Roman"/>
          <w:color w:val="4D5156"/>
          <w:sz w:val="28"/>
          <w:szCs w:val="28"/>
          <w:shd w:val="clear" w:color="auto" w:fill="FFFFFF"/>
        </w:rPr>
        <w:t xml:space="preserve">Equivalence Partitioning </w:t>
      </w:r>
      <w:r w:rsidRPr="00EA4AB5">
        <w:rPr>
          <w:rFonts w:ascii="Times New Roman" w:hAnsi="Times New Roman" w:cs="Times New Roman"/>
          <w:color w:val="4D5156"/>
          <w:sz w:val="28"/>
          <w:szCs w:val="28"/>
        </w:rPr>
        <w:t>is </w:t>
      </w:r>
      <w:r w:rsidRPr="00EA4AB5">
        <w:rPr>
          <w:rFonts w:ascii="Times New Roman" w:hAnsi="Times New Roman" w:cs="Times New Roman"/>
          <w:color w:val="040C28"/>
          <w:sz w:val="28"/>
          <w:szCs w:val="28"/>
        </w:rPr>
        <w:t>a black box technique to identify test cases systematically</w:t>
      </w:r>
      <w:r w:rsidRPr="00EA4AB5">
        <w:rPr>
          <w:rFonts w:ascii="Times New Roman" w:hAnsi="Times New Roman" w:cs="Times New Roman"/>
          <w:color w:val="4D5156"/>
          <w:sz w:val="28"/>
          <w:szCs w:val="28"/>
          <w:shd w:val="clear" w:color="auto" w:fill="FFFFFF"/>
        </w:rPr>
        <w:t> and is often the first technique to be applied when designing test case.</w:t>
      </w:r>
    </w:p>
    <w:p w14:paraId="7FF99240" w14:textId="77777777" w:rsidR="00C35385" w:rsidRPr="00EA4AB5" w:rsidRDefault="00C35385" w:rsidP="00EA4AB5">
      <w:pPr>
        <w:pStyle w:val="ListParagraph"/>
        <w:numPr>
          <w:ilvl w:val="0"/>
          <w:numId w:val="13"/>
        </w:numPr>
        <w:jc w:val="both"/>
        <w:rPr>
          <w:sz w:val="28"/>
          <w:szCs w:val="28"/>
        </w:rPr>
      </w:pPr>
      <w:r w:rsidRPr="00EA4AB5">
        <w:rPr>
          <w:sz w:val="28"/>
          <w:szCs w:val="28"/>
        </w:rPr>
        <w:t xml:space="preserve"> What is Integration testing?</w:t>
      </w:r>
    </w:p>
    <w:p w14:paraId="246C93E5" w14:textId="77777777" w:rsidR="008B39B4" w:rsidRPr="00EA4AB5" w:rsidRDefault="008B39B4" w:rsidP="00EA4AB5">
      <w:pPr>
        <w:jc w:val="both"/>
        <w:rPr>
          <w:rFonts w:ascii="Times New Roman" w:hAnsi="Times New Roman" w:cs="Times New Roman"/>
          <w:sz w:val="28"/>
          <w:szCs w:val="28"/>
        </w:rPr>
      </w:pPr>
      <w:r w:rsidRPr="00EA4AB5">
        <w:rPr>
          <w:rFonts w:ascii="Times New Roman" w:hAnsi="Times New Roman" w:cs="Times New Roman"/>
          <w:color w:val="4D5156"/>
          <w:sz w:val="28"/>
          <w:szCs w:val="28"/>
          <w:shd w:val="clear" w:color="auto" w:fill="FFFFFF"/>
        </w:rPr>
        <w:t xml:space="preserve">Integration testing </w:t>
      </w:r>
      <w:r w:rsidRPr="00EA4AB5">
        <w:rPr>
          <w:rFonts w:ascii="Times New Roman" w:hAnsi="Times New Roman" w:cs="Times New Roman"/>
          <w:color w:val="4D5156"/>
          <w:sz w:val="28"/>
          <w:szCs w:val="28"/>
          <w:shd w:val="clear" w:color="auto" w:fill="F2F2F2" w:themeFill="background1" w:themeFillShade="F2"/>
        </w:rPr>
        <w:t>involves </w:t>
      </w:r>
      <w:r w:rsidRPr="00EA4AB5">
        <w:rPr>
          <w:rFonts w:ascii="Times New Roman" w:hAnsi="Times New Roman" w:cs="Times New Roman"/>
          <w:color w:val="040C28"/>
          <w:sz w:val="28"/>
          <w:szCs w:val="28"/>
          <w:shd w:val="clear" w:color="auto" w:fill="F2F2F2" w:themeFill="background1" w:themeFillShade="F2"/>
        </w:rPr>
        <w:t>checking individual components or units of a software project to expose defects and problems to verify that they work together as designed</w:t>
      </w:r>
      <w:r w:rsidRPr="00EA4AB5">
        <w:rPr>
          <w:rFonts w:ascii="Times New Roman" w:hAnsi="Times New Roman" w:cs="Times New Roman"/>
          <w:color w:val="4D5156"/>
          <w:sz w:val="28"/>
          <w:szCs w:val="28"/>
          <w:shd w:val="clear" w:color="auto" w:fill="FFFFFF"/>
        </w:rPr>
        <w:t>.</w:t>
      </w:r>
    </w:p>
    <w:p w14:paraId="747273C2"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determines the level of risk?</w:t>
      </w:r>
    </w:p>
    <w:p w14:paraId="65CFC2D3" w14:textId="77777777" w:rsidR="008B39B4" w:rsidRPr="00EA4AB5" w:rsidRDefault="008B39B4" w:rsidP="00EA4AB5">
      <w:pPr>
        <w:jc w:val="both"/>
        <w:rPr>
          <w:rFonts w:ascii="Times New Roman" w:hAnsi="Times New Roman" w:cs="Times New Roman"/>
          <w:sz w:val="28"/>
          <w:szCs w:val="28"/>
        </w:rPr>
      </w:pPr>
      <w:r w:rsidRPr="00EA4AB5">
        <w:rPr>
          <w:rFonts w:ascii="Times New Roman" w:hAnsi="Times New Roman" w:cs="Times New Roman"/>
          <w:color w:val="4D5156"/>
          <w:sz w:val="28"/>
          <w:szCs w:val="28"/>
          <w:shd w:val="clear" w:color="auto" w:fill="FFFFFF"/>
        </w:rPr>
        <w:t>the risk level is determined by two dimensions: </w:t>
      </w:r>
      <w:r w:rsidRPr="00EA4AB5">
        <w:rPr>
          <w:rFonts w:ascii="Times New Roman" w:hAnsi="Times New Roman" w:cs="Times New Roman"/>
          <w:color w:val="040C28"/>
          <w:sz w:val="28"/>
          <w:szCs w:val="28"/>
          <w:shd w:val="clear" w:color="auto" w:fill="F2F2F2" w:themeFill="background1" w:themeFillShade="F2"/>
        </w:rPr>
        <w:t>probability and impact</w:t>
      </w:r>
      <w:r w:rsidRPr="00EA4AB5">
        <w:rPr>
          <w:rFonts w:ascii="Times New Roman" w:hAnsi="Times New Roman" w:cs="Times New Roman"/>
          <w:color w:val="4D5156"/>
          <w:sz w:val="28"/>
          <w:szCs w:val="28"/>
          <w:shd w:val="clear" w:color="auto" w:fill="FFFFFF"/>
        </w:rPr>
        <w:t>. Probability: It measures the likelihood of an event occurring, typically expressed as a percentage or qualitative scale</w:t>
      </w:r>
    </w:p>
    <w:p w14:paraId="6E720179"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Alpha testing?</w:t>
      </w:r>
    </w:p>
    <w:p w14:paraId="26AF8395" w14:textId="77777777" w:rsidR="008B39B4" w:rsidRPr="00EA4AB5" w:rsidRDefault="008B39B4" w:rsidP="00EA4AB5">
      <w:pPr>
        <w:jc w:val="both"/>
        <w:rPr>
          <w:rFonts w:ascii="Times New Roman" w:hAnsi="Times New Roman" w:cs="Times New Roman"/>
          <w:sz w:val="28"/>
          <w:szCs w:val="28"/>
        </w:rPr>
      </w:pPr>
      <w:r w:rsidRPr="00EA4AB5">
        <w:rPr>
          <w:rFonts w:ascii="Times New Roman" w:hAnsi="Times New Roman" w:cs="Times New Roman"/>
          <w:color w:val="202124"/>
          <w:sz w:val="28"/>
          <w:szCs w:val="28"/>
          <w:shd w:val="clear" w:color="auto" w:fill="FFFFFF"/>
        </w:rPr>
        <w:t>Alpha testing is the first phase of formal testing, during which the software is tested internally using white-box techniques. Beta testing is the next phase, in which the software is tested by a larger group of users, typically outside of the organization that developed it.</w:t>
      </w:r>
    </w:p>
    <w:p w14:paraId="3657B216"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beta testing?</w:t>
      </w:r>
    </w:p>
    <w:p w14:paraId="5D57D05B" w14:textId="77777777" w:rsidR="008B39B4" w:rsidRPr="00EA4AB5" w:rsidRDefault="008B39B4" w:rsidP="00EA4AB5">
      <w:pPr>
        <w:jc w:val="both"/>
        <w:rPr>
          <w:rFonts w:ascii="Times New Roman" w:hAnsi="Times New Roman" w:cs="Times New Roman"/>
          <w:sz w:val="28"/>
          <w:szCs w:val="28"/>
        </w:rPr>
      </w:pPr>
      <w:r w:rsidRPr="00EA4AB5">
        <w:rPr>
          <w:rFonts w:ascii="Times New Roman" w:hAnsi="Times New Roman" w:cs="Times New Roman"/>
          <w:color w:val="202124"/>
          <w:sz w:val="28"/>
          <w:szCs w:val="28"/>
          <w:shd w:val="clear" w:color="auto" w:fill="FFFFFF"/>
        </w:rPr>
        <w:t>Beta testing is the next phase, in which the software is tested by a larger group of users, typically outside of the organization that developed it.</w:t>
      </w:r>
    </w:p>
    <w:p w14:paraId="0CE10F26" w14:textId="77777777" w:rsidR="008B39B4" w:rsidRPr="00EA4AB5" w:rsidRDefault="008B39B4" w:rsidP="00EA4AB5">
      <w:pPr>
        <w:jc w:val="both"/>
        <w:rPr>
          <w:rFonts w:ascii="Times New Roman" w:hAnsi="Times New Roman" w:cs="Times New Roman"/>
          <w:sz w:val="28"/>
          <w:szCs w:val="28"/>
        </w:rPr>
      </w:pPr>
    </w:p>
    <w:p w14:paraId="310EE159"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lastRenderedPageBreak/>
        <w:sym w:font="Symbol" w:char="F0B7"/>
      </w:r>
      <w:r w:rsidRPr="00EA4AB5">
        <w:rPr>
          <w:rFonts w:ascii="Times New Roman" w:hAnsi="Times New Roman" w:cs="Times New Roman"/>
          <w:sz w:val="28"/>
          <w:szCs w:val="28"/>
        </w:rPr>
        <w:t xml:space="preserve"> What is component testing?</w:t>
      </w:r>
    </w:p>
    <w:p w14:paraId="22E7E42F" w14:textId="77777777" w:rsidR="008B39B4" w:rsidRPr="00EA4AB5" w:rsidRDefault="008B39B4" w:rsidP="00EA4AB5">
      <w:pPr>
        <w:jc w:val="both"/>
        <w:rPr>
          <w:rFonts w:ascii="Times New Roman" w:hAnsi="Times New Roman" w:cs="Times New Roman"/>
          <w:sz w:val="28"/>
          <w:szCs w:val="28"/>
        </w:rPr>
      </w:pPr>
      <w:r w:rsidRPr="00EA4AB5">
        <w:rPr>
          <w:rFonts w:ascii="Times New Roman" w:hAnsi="Times New Roman" w:cs="Times New Roman"/>
          <w:color w:val="202124"/>
          <w:sz w:val="28"/>
          <w:szCs w:val="28"/>
          <w:shd w:val="clear" w:color="auto" w:fill="FFFFFF"/>
        </w:rPr>
        <w:t>Component testing, also known as unit testing or module testing, is </w:t>
      </w:r>
      <w:r w:rsidRPr="00EA4AB5">
        <w:rPr>
          <w:rFonts w:ascii="Times New Roman" w:hAnsi="Times New Roman" w:cs="Times New Roman"/>
          <w:color w:val="040C28"/>
          <w:sz w:val="28"/>
          <w:szCs w:val="28"/>
        </w:rPr>
        <w:t>a level of software testing that focuses on verifying the individual components or units of a system</w:t>
      </w:r>
      <w:r w:rsidRPr="00EA4AB5">
        <w:rPr>
          <w:rFonts w:ascii="Times New Roman" w:hAnsi="Times New Roman" w:cs="Times New Roman"/>
          <w:color w:val="202124"/>
          <w:sz w:val="28"/>
          <w:szCs w:val="28"/>
          <w:shd w:val="clear" w:color="auto" w:fill="FFFFFF"/>
        </w:rPr>
        <w:t>. A component refers to a self-contained module or a group of related functions within the software</w:t>
      </w:r>
    </w:p>
    <w:p w14:paraId="3529922D"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w:t>
      </w:r>
      <w:r w:rsidR="00B47BBC" w:rsidRPr="00EA4AB5">
        <w:rPr>
          <w:rFonts w:ascii="Times New Roman" w:hAnsi="Times New Roman" w:cs="Times New Roman"/>
          <w:sz w:val="28"/>
          <w:szCs w:val="28"/>
        </w:rPr>
        <w:t xml:space="preserve"> </w:t>
      </w:r>
      <w:r w:rsidRPr="00EA4AB5">
        <w:rPr>
          <w:rFonts w:ascii="Times New Roman" w:hAnsi="Times New Roman" w:cs="Times New Roman"/>
          <w:sz w:val="28"/>
          <w:szCs w:val="28"/>
        </w:rPr>
        <w:t>functional system testing?</w:t>
      </w:r>
    </w:p>
    <w:p w14:paraId="16D99D8B" w14:textId="77777777" w:rsidR="00B47BBC" w:rsidRPr="00EA4AB5" w:rsidRDefault="00B47BBC" w:rsidP="00EA4AB5">
      <w:pPr>
        <w:jc w:val="both"/>
        <w:rPr>
          <w:rFonts w:ascii="Times New Roman" w:hAnsi="Times New Roman" w:cs="Times New Roman"/>
          <w:sz w:val="28"/>
          <w:szCs w:val="28"/>
        </w:rPr>
      </w:pPr>
      <w:r w:rsidRPr="00EA4AB5">
        <w:rPr>
          <w:rFonts w:ascii="Times New Roman" w:hAnsi="Times New Roman" w:cs="Times New Roman"/>
          <w:color w:val="202124"/>
          <w:sz w:val="28"/>
          <w:szCs w:val="28"/>
          <w:shd w:val="clear" w:color="auto" w:fill="FFFFFF"/>
        </w:rPr>
        <w:t>Functional testing is </w:t>
      </w:r>
      <w:r w:rsidRPr="00EA4AB5">
        <w:rPr>
          <w:rFonts w:ascii="Times New Roman" w:hAnsi="Times New Roman" w:cs="Times New Roman"/>
          <w:color w:val="040C28"/>
          <w:sz w:val="28"/>
          <w:szCs w:val="28"/>
          <w:shd w:val="clear" w:color="auto" w:fill="D3E3FD"/>
        </w:rPr>
        <w:t>a type of testing that seeks to establish whether each application feature works as per the software requirements</w:t>
      </w:r>
      <w:r w:rsidRPr="00EA4AB5">
        <w:rPr>
          <w:rFonts w:ascii="Times New Roman" w:hAnsi="Times New Roman" w:cs="Times New Roman"/>
          <w:color w:val="202124"/>
          <w:sz w:val="28"/>
          <w:szCs w:val="28"/>
          <w:shd w:val="clear" w:color="auto" w:fill="FFFFFF"/>
        </w:rPr>
        <w:t>.</w:t>
      </w:r>
    </w:p>
    <w:p w14:paraId="357DA521"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Non-Functional Testing?</w:t>
      </w:r>
    </w:p>
    <w:p w14:paraId="3034AF57" w14:textId="77777777" w:rsidR="00B47BBC" w:rsidRPr="00EA4AB5" w:rsidRDefault="00B47BBC" w:rsidP="00EA4AB5">
      <w:pPr>
        <w:jc w:val="both"/>
        <w:rPr>
          <w:rFonts w:ascii="Times New Roman" w:hAnsi="Times New Roman" w:cs="Times New Roman"/>
          <w:sz w:val="28"/>
          <w:szCs w:val="28"/>
        </w:rPr>
      </w:pPr>
      <w:r w:rsidRPr="00EA4AB5">
        <w:rPr>
          <w:rFonts w:ascii="Times New Roman" w:hAnsi="Times New Roman" w:cs="Times New Roman"/>
          <w:color w:val="273239"/>
          <w:spacing w:val="2"/>
          <w:sz w:val="28"/>
          <w:szCs w:val="28"/>
          <w:shd w:val="clear" w:color="auto" w:fill="FFFFFF"/>
        </w:rPr>
        <w:t>Non-functional testing is a software testing technique that checks the non-functional attributes of the system</w:t>
      </w:r>
    </w:p>
    <w:p w14:paraId="703779F7"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GUI Testing?</w:t>
      </w:r>
    </w:p>
    <w:p w14:paraId="1B4EDF03" w14:textId="77777777" w:rsidR="00B47BBC" w:rsidRPr="00EA4AB5" w:rsidRDefault="00B47BBC" w:rsidP="00EA4AB5">
      <w:pPr>
        <w:jc w:val="both"/>
        <w:rPr>
          <w:rFonts w:ascii="Times New Roman" w:hAnsi="Times New Roman" w:cs="Times New Roman"/>
          <w:sz w:val="28"/>
          <w:szCs w:val="28"/>
        </w:rPr>
      </w:pPr>
      <w:r w:rsidRPr="00EA4AB5">
        <w:rPr>
          <w:rFonts w:ascii="Times New Roman" w:hAnsi="Times New Roman" w:cs="Times New Roman"/>
          <w:color w:val="333333"/>
          <w:sz w:val="28"/>
          <w:szCs w:val="28"/>
          <w:shd w:val="clear" w:color="auto" w:fill="FFFFFF"/>
        </w:rPr>
        <w:t>GUI is the abbreviation of ‘Graphical User Interface’. It contains several visual elements, such as buttons, text boxes, menus, checkboxes, images, etc. GUI testing refers to the validating UI functions or features of an application that are visible to the users, and they should comply with business requirements. GUI testing is also known as </w:t>
      </w:r>
      <w:hyperlink r:id="rId7" w:tgtFrame="_blank" w:tooltip="UI Testing: A Detailed Guide" w:history="1">
        <w:r w:rsidRPr="00EA4AB5">
          <w:rPr>
            <w:rStyle w:val="Hyperlink"/>
            <w:rFonts w:ascii="Times New Roman" w:hAnsi="Times New Roman" w:cs="Times New Roman"/>
            <w:color w:val="000000" w:themeColor="text1"/>
            <w:sz w:val="28"/>
            <w:szCs w:val="28"/>
            <w:u w:val="none"/>
            <w:shd w:val="clear" w:color="auto" w:fill="FFFFFF"/>
          </w:rPr>
          <w:t>UI testing</w:t>
        </w:r>
      </w:hyperlink>
      <w:r w:rsidRPr="00EA4AB5">
        <w:rPr>
          <w:rFonts w:ascii="Times New Roman" w:hAnsi="Times New Roman" w:cs="Times New Roman"/>
          <w:b/>
          <w:bCs/>
          <w:color w:val="000000" w:themeColor="text1"/>
          <w:sz w:val="28"/>
          <w:szCs w:val="28"/>
          <w:u w:val="single"/>
          <w:shd w:val="clear" w:color="auto" w:fill="FFFFFF"/>
        </w:rPr>
        <w:t>.</w:t>
      </w:r>
      <w:r w:rsidRPr="00EA4AB5">
        <w:rPr>
          <w:rFonts w:ascii="Times New Roman" w:hAnsi="Times New Roman" w:cs="Times New Roman"/>
          <w:color w:val="333333"/>
          <w:sz w:val="28"/>
          <w:szCs w:val="28"/>
          <w:shd w:val="clear" w:color="auto" w:fill="FFFFFF"/>
        </w:rPr>
        <w:t xml:space="preserve"> That means ‘User Interface testing. So, you can use both acronyms alternatively.</w:t>
      </w:r>
    </w:p>
    <w:p w14:paraId="3BCE2751"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w:t>
      </w:r>
      <w:proofErr w:type="spellStart"/>
      <w:r w:rsidRPr="00EA4AB5">
        <w:rPr>
          <w:rFonts w:ascii="Times New Roman" w:hAnsi="Times New Roman" w:cs="Times New Roman"/>
          <w:sz w:val="28"/>
          <w:szCs w:val="28"/>
        </w:rPr>
        <w:t>Adhoc</w:t>
      </w:r>
      <w:proofErr w:type="spellEnd"/>
      <w:r w:rsidRPr="00EA4AB5">
        <w:rPr>
          <w:rFonts w:ascii="Times New Roman" w:hAnsi="Times New Roman" w:cs="Times New Roman"/>
          <w:sz w:val="28"/>
          <w:szCs w:val="28"/>
        </w:rPr>
        <w:t xml:space="preserve"> testing?</w:t>
      </w:r>
    </w:p>
    <w:p w14:paraId="6EC7353A" w14:textId="77777777" w:rsidR="00B47BBC" w:rsidRPr="00EA4AB5" w:rsidRDefault="00B47BBC" w:rsidP="00EA4AB5">
      <w:pPr>
        <w:jc w:val="both"/>
        <w:rPr>
          <w:rFonts w:ascii="Times New Roman" w:hAnsi="Times New Roman" w:cs="Times New Roman"/>
          <w:sz w:val="28"/>
          <w:szCs w:val="28"/>
        </w:rPr>
      </w:pPr>
      <w:r w:rsidRPr="00EA4AB5">
        <w:rPr>
          <w:rFonts w:ascii="Times New Roman" w:hAnsi="Times New Roman" w:cs="Times New Roman"/>
          <w:w w:val="95"/>
          <w:sz w:val="28"/>
          <w:szCs w:val="28"/>
        </w:rPr>
        <w:t>Ad</w:t>
      </w:r>
      <w:r w:rsidRPr="00EA4AB5">
        <w:rPr>
          <w:rFonts w:ascii="Times New Roman" w:hAnsi="Times New Roman" w:cs="Times New Roman"/>
          <w:spacing w:val="-4"/>
          <w:w w:val="95"/>
          <w:sz w:val="28"/>
          <w:szCs w:val="28"/>
        </w:rPr>
        <w:t xml:space="preserve"> </w:t>
      </w:r>
      <w:r w:rsidRPr="00EA4AB5">
        <w:rPr>
          <w:rFonts w:ascii="Times New Roman" w:hAnsi="Times New Roman" w:cs="Times New Roman"/>
          <w:w w:val="95"/>
          <w:sz w:val="28"/>
          <w:szCs w:val="28"/>
        </w:rPr>
        <w:t>hoc</w:t>
      </w:r>
      <w:r w:rsidRPr="00EA4AB5">
        <w:rPr>
          <w:rFonts w:ascii="Times New Roman" w:hAnsi="Times New Roman" w:cs="Times New Roman"/>
          <w:spacing w:val="6"/>
          <w:w w:val="95"/>
          <w:sz w:val="28"/>
          <w:szCs w:val="28"/>
        </w:rPr>
        <w:t xml:space="preserve"> </w:t>
      </w:r>
      <w:r w:rsidRPr="00EA4AB5">
        <w:rPr>
          <w:rFonts w:ascii="Times New Roman" w:hAnsi="Times New Roman" w:cs="Times New Roman"/>
          <w:w w:val="95"/>
          <w:sz w:val="28"/>
          <w:szCs w:val="28"/>
        </w:rPr>
        <w:t>testing</w:t>
      </w:r>
      <w:r w:rsidRPr="00EA4AB5">
        <w:rPr>
          <w:rFonts w:ascii="Times New Roman" w:hAnsi="Times New Roman" w:cs="Times New Roman"/>
          <w:spacing w:val="34"/>
          <w:w w:val="95"/>
          <w:sz w:val="28"/>
          <w:szCs w:val="28"/>
        </w:rPr>
        <w:t xml:space="preserve"> </w:t>
      </w:r>
      <w:r w:rsidRPr="00EA4AB5">
        <w:rPr>
          <w:rFonts w:ascii="Times New Roman" w:hAnsi="Times New Roman" w:cs="Times New Roman"/>
          <w:w w:val="95"/>
          <w:sz w:val="28"/>
          <w:szCs w:val="28"/>
        </w:rPr>
        <w:t>is</w:t>
      </w:r>
      <w:r w:rsidRPr="00EA4AB5">
        <w:rPr>
          <w:rFonts w:ascii="Times New Roman" w:hAnsi="Times New Roman" w:cs="Times New Roman"/>
          <w:spacing w:val="-9"/>
          <w:w w:val="95"/>
          <w:sz w:val="28"/>
          <w:szCs w:val="28"/>
        </w:rPr>
        <w:t xml:space="preserve"> </w:t>
      </w:r>
      <w:r w:rsidRPr="00EA4AB5">
        <w:rPr>
          <w:rFonts w:ascii="Times New Roman" w:hAnsi="Times New Roman" w:cs="Times New Roman"/>
          <w:w w:val="95"/>
          <w:sz w:val="28"/>
          <w:szCs w:val="28"/>
        </w:rPr>
        <w:t>an</w:t>
      </w:r>
      <w:r w:rsidRPr="00EA4AB5">
        <w:rPr>
          <w:rFonts w:ascii="Times New Roman" w:hAnsi="Times New Roman" w:cs="Times New Roman"/>
          <w:spacing w:val="32"/>
          <w:w w:val="95"/>
          <w:sz w:val="28"/>
          <w:szCs w:val="28"/>
        </w:rPr>
        <w:t xml:space="preserve"> </w:t>
      </w:r>
      <w:r w:rsidRPr="00EA4AB5">
        <w:rPr>
          <w:rFonts w:ascii="Times New Roman" w:hAnsi="Times New Roman" w:cs="Times New Roman"/>
          <w:w w:val="95"/>
          <w:sz w:val="28"/>
          <w:szCs w:val="28"/>
        </w:rPr>
        <w:t>informal</w:t>
      </w:r>
      <w:r w:rsidRPr="00EA4AB5">
        <w:rPr>
          <w:rFonts w:ascii="Times New Roman" w:hAnsi="Times New Roman" w:cs="Times New Roman"/>
          <w:spacing w:val="12"/>
          <w:w w:val="95"/>
          <w:sz w:val="28"/>
          <w:szCs w:val="28"/>
        </w:rPr>
        <w:t xml:space="preserve"> </w:t>
      </w:r>
      <w:r w:rsidRPr="00EA4AB5">
        <w:rPr>
          <w:rFonts w:ascii="Times New Roman" w:hAnsi="Times New Roman" w:cs="Times New Roman"/>
          <w:w w:val="95"/>
          <w:sz w:val="28"/>
          <w:szCs w:val="28"/>
        </w:rPr>
        <w:t>testing</w:t>
      </w:r>
      <w:r w:rsidRPr="00EA4AB5">
        <w:rPr>
          <w:rFonts w:ascii="Times New Roman" w:hAnsi="Times New Roman" w:cs="Times New Roman"/>
          <w:spacing w:val="25"/>
          <w:w w:val="95"/>
          <w:sz w:val="28"/>
          <w:szCs w:val="28"/>
        </w:rPr>
        <w:t xml:space="preserve"> </w:t>
      </w:r>
      <w:r w:rsidRPr="00EA4AB5">
        <w:rPr>
          <w:rFonts w:ascii="Times New Roman" w:hAnsi="Times New Roman" w:cs="Times New Roman"/>
          <w:w w:val="95"/>
          <w:sz w:val="28"/>
          <w:szCs w:val="28"/>
        </w:rPr>
        <w:t>type</w:t>
      </w:r>
      <w:r w:rsidRPr="00EA4AB5">
        <w:rPr>
          <w:rFonts w:ascii="Times New Roman" w:hAnsi="Times New Roman" w:cs="Times New Roman"/>
          <w:spacing w:val="-4"/>
          <w:w w:val="95"/>
          <w:sz w:val="28"/>
          <w:szCs w:val="28"/>
        </w:rPr>
        <w:t xml:space="preserve"> </w:t>
      </w:r>
      <w:r w:rsidRPr="00EA4AB5">
        <w:rPr>
          <w:rFonts w:ascii="Times New Roman" w:hAnsi="Times New Roman" w:cs="Times New Roman"/>
          <w:w w:val="95"/>
          <w:sz w:val="28"/>
          <w:szCs w:val="28"/>
        </w:rPr>
        <w:t>with</w:t>
      </w:r>
      <w:r w:rsidRPr="00EA4AB5">
        <w:rPr>
          <w:rFonts w:ascii="Times New Roman" w:hAnsi="Times New Roman" w:cs="Times New Roman"/>
          <w:spacing w:val="-9"/>
          <w:w w:val="95"/>
          <w:sz w:val="28"/>
          <w:szCs w:val="28"/>
        </w:rPr>
        <w:t xml:space="preserve"> </w:t>
      </w:r>
      <w:r w:rsidRPr="00EA4AB5">
        <w:rPr>
          <w:rFonts w:ascii="Times New Roman" w:hAnsi="Times New Roman" w:cs="Times New Roman"/>
          <w:w w:val="95"/>
          <w:sz w:val="28"/>
          <w:szCs w:val="28"/>
        </w:rPr>
        <w:t>an</w:t>
      </w:r>
      <w:r w:rsidRPr="00EA4AB5">
        <w:rPr>
          <w:rFonts w:ascii="Times New Roman" w:hAnsi="Times New Roman" w:cs="Times New Roman"/>
          <w:spacing w:val="29"/>
          <w:w w:val="95"/>
          <w:sz w:val="28"/>
          <w:szCs w:val="28"/>
        </w:rPr>
        <w:t xml:space="preserve"> </w:t>
      </w:r>
      <w:r w:rsidRPr="00EA4AB5">
        <w:rPr>
          <w:rFonts w:ascii="Times New Roman" w:hAnsi="Times New Roman" w:cs="Times New Roman"/>
          <w:color w:val="000000" w:themeColor="text1"/>
          <w:w w:val="95"/>
          <w:sz w:val="28"/>
          <w:szCs w:val="28"/>
        </w:rPr>
        <w:t>aim</w:t>
      </w:r>
      <w:r w:rsidRPr="00EA4AB5">
        <w:rPr>
          <w:rFonts w:ascii="Times New Roman" w:hAnsi="Times New Roman" w:cs="Times New Roman"/>
          <w:color w:val="000000" w:themeColor="text1"/>
          <w:spacing w:val="20"/>
          <w:w w:val="95"/>
          <w:sz w:val="28"/>
          <w:szCs w:val="28"/>
        </w:rPr>
        <w:t xml:space="preserve"> </w:t>
      </w:r>
      <w:r w:rsidRPr="00EA4AB5">
        <w:rPr>
          <w:rFonts w:ascii="Times New Roman" w:hAnsi="Times New Roman" w:cs="Times New Roman"/>
          <w:color w:val="000000" w:themeColor="text1"/>
          <w:w w:val="95"/>
          <w:sz w:val="28"/>
          <w:szCs w:val="28"/>
        </w:rPr>
        <w:t>to</w:t>
      </w:r>
      <w:r w:rsidRPr="00EA4AB5">
        <w:rPr>
          <w:rFonts w:ascii="Times New Roman" w:hAnsi="Times New Roman" w:cs="Times New Roman"/>
          <w:color w:val="000000" w:themeColor="text1"/>
          <w:spacing w:val="11"/>
          <w:w w:val="95"/>
          <w:sz w:val="28"/>
          <w:szCs w:val="28"/>
        </w:rPr>
        <w:t xml:space="preserve"> </w:t>
      </w:r>
      <w:r w:rsidRPr="00EA4AB5">
        <w:rPr>
          <w:rFonts w:ascii="Times New Roman" w:hAnsi="Times New Roman" w:cs="Times New Roman"/>
          <w:color w:val="000000" w:themeColor="text1"/>
          <w:w w:val="95"/>
          <w:sz w:val="28"/>
          <w:szCs w:val="28"/>
        </w:rPr>
        <w:t>break</w:t>
      </w:r>
      <w:r w:rsidRPr="00EA4AB5">
        <w:rPr>
          <w:rFonts w:ascii="Times New Roman" w:hAnsi="Times New Roman" w:cs="Times New Roman"/>
          <w:color w:val="000000" w:themeColor="text1"/>
          <w:spacing w:val="9"/>
          <w:w w:val="95"/>
          <w:sz w:val="28"/>
          <w:szCs w:val="28"/>
        </w:rPr>
        <w:t xml:space="preserve"> </w:t>
      </w:r>
      <w:r w:rsidRPr="00EA4AB5">
        <w:rPr>
          <w:rFonts w:ascii="Times New Roman" w:hAnsi="Times New Roman" w:cs="Times New Roman"/>
          <w:color w:val="000000" w:themeColor="text1"/>
          <w:w w:val="95"/>
          <w:sz w:val="28"/>
          <w:szCs w:val="28"/>
        </w:rPr>
        <w:t>the</w:t>
      </w:r>
      <w:r w:rsidR="00321369" w:rsidRPr="00EA4AB5">
        <w:rPr>
          <w:rFonts w:ascii="Times New Roman" w:hAnsi="Times New Roman" w:cs="Times New Roman"/>
          <w:color w:val="000000" w:themeColor="text1"/>
          <w:w w:val="95"/>
          <w:sz w:val="28"/>
          <w:szCs w:val="28"/>
        </w:rPr>
        <w:t xml:space="preserve"> </w:t>
      </w:r>
      <w:r w:rsidR="00DB713F" w:rsidRPr="00EA4AB5">
        <w:rPr>
          <w:rFonts w:ascii="Times New Roman" w:hAnsi="Times New Roman" w:cs="Times New Roman"/>
          <w:color w:val="000000" w:themeColor="text1"/>
          <w:w w:val="95"/>
          <w:sz w:val="28"/>
          <w:szCs w:val="28"/>
        </w:rPr>
        <w:t xml:space="preserve"> </w:t>
      </w:r>
      <w:r w:rsidRPr="00EA4AB5">
        <w:rPr>
          <w:rFonts w:ascii="Times New Roman" w:hAnsi="Times New Roman" w:cs="Times New Roman"/>
          <w:color w:val="000000" w:themeColor="text1"/>
          <w:spacing w:val="-64"/>
          <w:w w:val="95"/>
          <w:sz w:val="28"/>
          <w:szCs w:val="28"/>
        </w:rPr>
        <w:t xml:space="preserve"> </w:t>
      </w:r>
      <w:r w:rsidRPr="00EA4AB5">
        <w:rPr>
          <w:rFonts w:ascii="Times New Roman" w:hAnsi="Times New Roman" w:cs="Times New Roman"/>
          <w:color w:val="000000" w:themeColor="text1"/>
          <w:sz w:val="28"/>
          <w:szCs w:val="28"/>
        </w:rPr>
        <w:t>system</w:t>
      </w:r>
      <w:r w:rsidR="00DB713F" w:rsidRPr="00EA4AB5">
        <w:rPr>
          <w:rFonts w:ascii="Times New Roman" w:hAnsi="Times New Roman" w:cs="Times New Roman"/>
          <w:color w:val="000000" w:themeColor="text1"/>
          <w:sz w:val="28"/>
          <w:szCs w:val="28"/>
        </w:rPr>
        <w:t>.</w:t>
      </w:r>
    </w:p>
    <w:p w14:paraId="6B51D400"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load testing?</w:t>
      </w:r>
    </w:p>
    <w:p w14:paraId="3D3EED6D" w14:textId="77777777" w:rsidR="00B47BBC" w:rsidRPr="00EA4AB5" w:rsidRDefault="00161F4D" w:rsidP="00EA4AB5">
      <w:pPr>
        <w:jc w:val="both"/>
        <w:rPr>
          <w:rFonts w:ascii="Times New Roman" w:hAnsi="Times New Roman" w:cs="Times New Roman"/>
          <w:sz w:val="28"/>
          <w:szCs w:val="28"/>
        </w:rPr>
      </w:pPr>
      <w:r w:rsidRPr="00EA4AB5">
        <w:rPr>
          <w:rFonts w:ascii="Times New Roman" w:hAnsi="Times New Roman" w:cs="Times New Roman"/>
          <w:spacing w:val="-1"/>
          <w:sz w:val="28"/>
          <w:szCs w:val="28"/>
        </w:rPr>
        <w:t xml:space="preserve">Load testing - </w:t>
      </w:r>
      <w:r w:rsidR="00321369" w:rsidRPr="00EA4AB5">
        <w:rPr>
          <w:rFonts w:ascii="Times New Roman" w:hAnsi="Times New Roman" w:cs="Times New Roman"/>
          <w:spacing w:val="-1"/>
          <w:sz w:val="28"/>
          <w:szCs w:val="28"/>
        </w:rPr>
        <w:t>It’s</w:t>
      </w:r>
      <w:r w:rsidRPr="00EA4AB5">
        <w:rPr>
          <w:rFonts w:ascii="Times New Roman" w:hAnsi="Times New Roman" w:cs="Times New Roman"/>
          <w:spacing w:val="-1"/>
          <w:sz w:val="28"/>
          <w:szCs w:val="28"/>
        </w:rPr>
        <w:t xml:space="preserve"> a performance </w:t>
      </w:r>
      <w:r w:rsidRPr="00EA4AB5">
        <w:rPr>
          <w:rFonts w:ascii="Times New Roman" w:hAnsi="Times New Roman" w:cs="Times New Roman"/>
          <w:sz w:val="28"/>
          <w:szCs w:val="28"/>
        </w:rPr>
        <w:t>testing to check system behavio</w:t>
      </w:r>
      <w:r w:rsidR="00DB713F" w:rsidRPr="00EA4AB5">
        <w:rPr>
          <w:rFonts w:ascii="Times New Roman" w:hAnsi="Times New Roman" w:cs="Times New Roman"/>
          <w:sz w:val="28"/>
          <w:szCs w:val="28"/>
        </w:rPr>
        <w:t>u</w:t>
      </w:r>
      <w:r w:rsidRPr="00EA4AB5">
        <w:rPr>
          <w:rFonts w:ascii="Times New Roman" w:hAnsi="Times New Roman" w:cs="Times New Roman"/>
          <w:sz w:val="28"/>
          <w:szCs w:val="28"/>
        </w:rPr>
        <w:t>r under</w:t>
      </w:r>
      <w:r w:rsidRPr="00EA4AB5">
        <w:rPr>
          <w:rFonts w:ascii="Times New Roman" w:hAnsi="Times New Roman" w:cs="Times New Roman"/>
          <w:spacing w:val="1"/>
          <w:sz w:val="28"/>
          <w:szCs w:val="28"/>
        </w:rPr>
        <w:t xml:space="preserve"> </w:t>
      </w:r>
      <w:r w:rsidRPr="00EA4AB5">
        <w:rPr>
          <w:rFonts w:ascii="Times New Roman" w:hAnsi="Times New Roman" w:cs="Times New Roman"/>
          <w:spacing w:val="-1"/>
          <w:sz w:val="28"/>
          <w:szCs w:val="28"/>
        </w:rPr>
        <w:t>load.</w:t>
      </w:r>
      <w:r w:rsidR="00DB713F" w:rsidRPr="00EA4AB5">
        <w:rPr>
          <w:rFonts w:ascii="Times New Roman" w:hAnsi="Times New Roman" w:cs="Times New Roman"/>
          <w:spacing w:val="-1"/>
          <w:sz w:val="28"/>
          <w:szCs w:val="28"/>
        </w:rPr>
        <w:t xml:space="preserve">           </w:t>
      </w:r>
      <w:r w:rsidRPr="00EA4AB5">
        <w:rPr>
          <w:rFonts w:ascii="Times New Roman" w:hAnsi="Times New Roman" w:cs="Times New Roman"/>
          <w:spacing w:val="-1"/>
          <w:sz w:val="28"/>
          <w:szCs w:val="28"/>
        </w:rPr>
        <w:t>Testing</w:t>
      </w:r>
      <w:r w:rsidRPr="00EA4AB5">
        <w:rPr>
          <w:rFonts w:ascii="Times New Roman" w:hAnsi="Times New Roman" w:cs="Times New Roman"/>
          <w:spacing w:val="-9"/>
          <w:sz w:val="28"/>
          <w:szCs w:val="28"/>
        </w:rPr>
        <w:t xml:space="preserve"> </w:t>
      </w:r>
      <w:r w:rsidRPr="00EA4AB5">
        <w:rPr>
          <w:rFonts w:ascii="Times New Roman" w:hAnsi="Times New Roman" w:cs="Times New Roman"/>
          <w:sz w:val="28"/>
          <w:szCs w:val="28"/>
        </w:rPr>
        <w:t>an</w:t>
      </w:r>
      <w:r w:rsidRPr="00EA4AB5">
        <w:rPr>
          <w:rFonts w:ascii="Times New Roman" w:hAnsi="Times New Roman" w:cs="Times New Roman"/>
          <w:spacing w:val="-5"/>
          <w:sz w:val="28"/>
          <w:szCs w:val="28"/>
        </w:rPr>
        <w:t xml:space="preserve"> </w:t>
      </w:r>
      <w:r w:rsidRPr="00EA4AB5">
        <w:rPr>
          <w:rFonts w:ascii="Times New Roman" w:hAnsi="Times New Roman" w:cs="Times New Roman"/>
          <w:sz w:val="28"/>
          <w:szCs w:val="28"/>
        </w:rPr>
        <w:t>application</w:t>
      </w:r>
      <w:r w:rsidRPr="00EA4AB5">
        <w:rPr>
          <w:rFonts w:ascii="Times New Roman" w:hAnsi="Times New Roman" w:cs="Times New Roman"/>
          <w:spacing w:val="-9"/>
          <w:sz w:val="28"/>
          <w:szCs w:val="28"/>
        </w:rPr>
        <w:t xml:space="preserve"> </w:t>
      </w:r>
      <w:r w:rsidRPr="00EA4AB5">
        <w:rPr>
          <w:rFonts w:ascii="Times New Roman" w:hAnsi="Times New Roman" w:cs="Times New Roman"/>
          <w:sz w:val="28"/>
          <w:szCs w:val="28"/>
        </w:rPr>
        <w:t>under</w:t>
      </w:r>
      <w:r w:rsidRPr="00EA4AB5">
        <w:rPr>
          <w:rFonts w:ascii="Times New Roman" w:hAnsi="Times New Roman" w:cs="Times New Roman"/>
          <w:spacing w:val="-15"/>
          <w:sz w:val="28"/>
          <w:szCs w:val="28"/>
        </w:rPr>
        <w:t xml:space="preserve"> </w:t>
      </w:r>
      <w:r w:rsidRPr="00EA4AB5">
        <w:rPr>
          <w:rFonts w:ascii="Times New Roman" w:hAnsi="Times New Roman" w:cs="Times New Roman"/>
          <w:sz w:val="28"/>
          <w:szCs w:val="28"/>
        </w:rPr>
        <w:t>heavy</w:t>
      </w:r>
      <w:r w:rsidRPr="00EA4AB5">
        <w:rPr>
          <w:rFonts w:ascii="Times New Roman" w:hAnsi="Times New Roman" w:cs="Times New Roman"/>
          <w:spacing w:val="-17"/>
          <w:sz w:val="28"/>
          <w:szCs w:val="28"/>
        </w:rPr>
        <w:t xml:space="preserve"> </w:t>
      </w:r>
      <w:r w:rsidRPr="00EA4AB5">
        <w:rPr>
          <w:rFonts w:ascii="Times New Roman" w:hAnsi="Times New Roman" w:cs="Times New Roman"/>
          <w:sz w:val="28"/>
          <w:szCs w:val="28"/>
        </w:rPr>
        <w:t>loads,</w:t>
      </w:r>
      <w:r w:rsidRPr="00EA4AB5">
        <w:rPr>
          <w:rFonts w:ascii="Times New Roman" w:hAnsi="Times New Roman" w:cs="Times New Roman"/>
          <w:spacing w:val="-5"/>
          <w:sz w:val="28"/>
          <w:szCs w:val="28"/>
        </w:rPr>
        <w:t xml:space="preserve"> </w:t>
      </w:r>
      <w:r w:rsidRPr="00EA4AB5">
        <w:rPr>
          <w:rFonts w:ascii="Times New Roman" w:hAnsi="Times New Roman" w:cs="Times New Roman"/>
          <w:sz w:val="28"/>
          <w:szCs w:val="28"/>
        </w:rPr>
        <w:t>such</w:t>
      </w:r>
      <w:r w:rsidRPr="00EA4AB5">
        <w:rPr>
          <w:rFonts w:ascii="Times New Roman" w:hAnsi="Times New Roman" w:cs="Times New Roman"/>
          <w:spacing w:val="-12"/>
          <w:sz w:val="28"/>
          <w:szCs w:val="28"/>
        </w:rPr>
        <w:t xml:space="preserve"> </w:t>
      </w:r>
      <w:r w:rsidRPr="00EA4AB5">
        <w:rPr>
          <w:rFonts w:ascii="Times New Roman" w:hAnsi="Times New Roman" w:cs="Times New Roman"/>
          <w:sz w:val="28"/>
          <w:szCs w:val="28"/>
        </w:rPr>
        <w:t>as</w:t>
      </w:r>
      <w:r w:rsidRPr="00EA4AB5">
        <w:rPr>
          <w:rFonts w:ascii="Times New Roman" w:hAnsi="Times New Roman" w:cs="Times New Roman"/>
          <w:spacing w:val="-13"/>
          <w:sz w:val="28"/>
          <w:szCs w:val="28"/>
        </w:rPr>
        <w:t xml:space="preserve"> </w:t>
      </w:r>
      <w:r w:rsidRPr="00EA4AB5">
        <w:rPr>
          <w:rFonts w:ascii="Times New Roman" w:hAnsi="Times New Roman" w:cs="Times New Roman"/>
          <w:sz w:val="28"/>
          <w:szCs w:val="28"/>
        </w:rPr>
        <w:t>testing</w:t>
      </w:r>
      <w:r w:rsidRPr="00EA4AB5">
        <w:rPr>
          <w:rFonts w:ascii="Times New Roman" w:hAnsi="Times New Roman" w:cs="Times New Roman"/>
          <w:spacing w:val="-8"/>
          <w:sz w:val="28"/>
          <w:szCs w:val="28"/>
        </w:rPr>
        <w:t xml:space="preserve"> </w:t>
      </w:r>
      <w:r w:rsidRPr="00EA4AB5">
        <w:rPr>
          <w:rFonts w:ascii="Times New Roman" w:hAnsi="Times New Roman" w:cs="Times New Roman"/>
          <w:sz w:val="28"/>
          <w:szCs w:val="28"/>
        </w:rPr>
        <w:t>of</w:t>
      </w:r>
      <w:r w:rsidRPr="00EA4AB5">
        <w:rPr>
          <w:rFonts w:ascii="Times New Roman" w:hAnsi="Times New Roman" w:cs="Times New Roman"/>
          <w:spacing w:val="1"/>
          <w:sz w:val="28"/>
          <w:szCs w:val="28"/>
        </w:rPr>
        <w:t xml:space="preserve"> </w:t>
      </w:r>
      <w:r w:rsidRPr="00EA4AB5">
        <w:rPr>
          <w:rFonts w:ascii="Times New Roman" w:hAnsi="Times New Roman" w:cs="Times New Roman"/>
          <w:sz w:val="28"/>
          <w:szCs w:val="28"/>
        </w:rPr>
        <w:t>a</w:t>
      </w:r>
      <w:r w:rsidRPr="00EA4AB5">
        <w:rPr>
          <w:rFonts w:ascii="Times New Roman" w:hAnsi="Times New Roman" w:cs="Times New Roman"/>
          <w:spacing w:val="-11"/>
          <w:sz w:val="28"/>
          <w:szCs w:val="28"/>
        </w:rPr>
        <w:t xml:space="preserve"> </w:t>
      </w:r>
      <w:r w:rsidRPr="00EA4AB5">
        <w:rPr>
          <w:rFonts w:ascii="Times New Roman" w:hAnsi="Times New Roman" w:cs="Times New Roman"/>
          <w:sz w:val="28"/>
          <w:szCs w:val="28"/>
        </w:rPr>
        <w:t>web</w:t>
      </w:r>
      <w:r w:rsidRPr="00EA4AB5">
        <w:rPr>
          <w:rFonts w:ascii="Times New Roman" w:hAnsi="Times New Roman" w:cs="Times New Roman"/>
          <w:spacing w:val="-13"/>
          <w:sz w:val="28"/>
          <w:szCs w:val="28"/>
        </w:rPr>
        <w:t xml:space="preserve"> </w:t>
      </w:r>
      <w:r w:rsidRPr="00EA4AB5">
        <w:rPr>
          <w:rFonts w:ascii="Times New Roman" w:hAnsi="Times New Roman" w:cs="Times New Roman"/>
          <w:sz w:val="28"/>
          <w:szCs w:val="28"/>
        </w:rPr>
        <w:t>site</w:t>
      </w:r>
      <w:r w:rsidRPr="00EA4AB5">
        <w:rPr>
          <w:rFonts w:ascii="Times New Roman" w:hAnsi="Times New Roman" w:cs="Times New Roman"/>
          <w:spacing w:val="-67"/>
          <w:sz w:val="28"/>
          <w:szCs w:val="28"/>
        </w:rPr>
        <w:t xml:space="preserve"> </w:t>
      </w:r>
      <w:r w:rsidRPr="00EA4AB5">
        <w:rPr>
          <w:rFonts w:ascii="Times New Roman" w:hAnsi="Times New Roman" w:cs="Times New Roman"/>
          <w:spacing w:val="-1"/>
          <w:sz w:val="28"/>
          <w:szCs w:val="28"/>
        </w:rPr>
        <w:t>under</w:t>
      </w:r>
      <w:r w:rsidRPr="00EA4AB5">
        <w:rPr>
          <w:rFonts w:ascii="Times New Roman" w:hAnsi="Times New Roman" w:cs="Times New Roman"/>
          <w:spacing w:val="-17"/>
          <w:sz w:val="28"/>
          <w:szCs w:val="28"/>
        </w:rPr>
        <w:t xml:space="preserve"> </w:t>
      </w:r>
      <w:r w:rsidR="00DB713F" w:rsidRPr="00EA4AB5">
        <w:rPr>
          <w:rFonts w:ascii="Times New Roman" w:hAnsi="Times New Roman" w:cs="Times New Roman"/>
          <w:spacing w:val="-1"/>
          <w:sz w:val="28"/>
          <w:szCs w:val="28"/>
        </w:rPr>
        <w:t>arrange</w:t>
      </w:r>
      <w:r w:rsidRPr="00EA4AB5">
        <w:rPr>
          <w:rFonts w:ascii="Times New Roman" w:hAnsi="Times New Roman" w:cs="Times New Roman"/>
          <w:spacing w:val="-22"/>
          <w:sz w:val="28"/>
          <w:szCs w:val="28"/>
        </w:rPr>
        <w:t xml:space="preserve"> </w:t>
      </w:r>
      <w:r w:rsidRPr="00EA4AB5">
        <w:rPr>
          <w:rFonts w:ascii="Times New Roman" w:hAnsi="Times New Roman" w:cs="Times New Roman"/>
          <w:spacing w:val="-1"/>
          <w:sz w:val="28"/>
          <w:szCs w:val="28"/>
        </w:rPr>
        <w:t>of</w:t>
      </w:r>
      <w:r w:rsidRPr="00EA4AB5">
        <w:rPr>
          <w:rFonts w:ascii="Times New Roman" w:hAnsi="Times New Roman" w:cs="Times New Roman"/>
          <w:sz w:val="28"/>
          <w:szCs w:val="28"/>
        </w:rPr>
        <w:t xml:space="preserve"> </w:t>
      </w:r>
      <w:r w:rsidRPr="00EA4AB5">
        <w:rPr>
          <w:rFonts w:ascii="Times New Roman" w:hAnsi="Times New Roman" w:cs="Times New Roman"/>
          <w:spacing w:val="-1"/>
          <w:sz w:val="28"/>
          <w:szCs w:val="28"/>
        </w:rPr>
        <w:t>loads</w:t>
      </w:r>
      <w:r w:rsidRPr="00EA4AB5">
        <w:rPr>
          <w:rFonts w:ascii="Times New Roman" w:hAnsi="Times New Roman" w:cs="Times New Roman"/>
          <w:spacing w:val="-11"/>
          <w:sz w:val="28"/>
          <w:szCs w:val="28"/>
        </w:rPr>
        <w:t xml:space="preserve"> </w:t>
      </w:r>
      <w:r w:rsidRPr="00EA4AB5">
        <w:rPr>
          <w:rFonts w:ascii="Times New Roman" w:hAnsi="Times New Roman" w:cs="Times New Roman"/>
          <w:spacing w:val="-1"/>
          <w:sz w:val="28"/>
          <w:szCs w:val="28"/>
        </w:rPr>
        <w:t>to</w:t>
      </w:r>
      <w:r w:rsidRPr="00EA4AB5">
        <w:rPr>
          <w:rFonts w:ascii="Times New Roman" w:hAnsi="Times New Roman" w:cs="Times New Roman"/>
          <w:spacing w:val="-16"/>
          <w:sz w:val="28"/>
          <w:szCs w:val="28"/>
        </w:rPr>
        <w:t xml:space="preserve"> </w:t>
      </w:r>
      <w:r w:rsidRPr="00EA4AB5">
        <w:rPr>
          <w:rFonts w:ascii="Times New Roman" w:hAnsi="Times New Roman" w:cs="Times New Roman"/>
          <w:spacing w:val="-1"/>
          <w:sz w:val="28"/>
          <w:szCs w:val="28"/>
        </w:rPr>
        <w:t>determine</w:t>
      </w:r>
      <w:r w:rsidRPr="00EA4AB5">
        <w:rPr>
          <w:rFonts w:ascii="Times New Roman" w:hAnsi="Times New Roman" w:cs="Times New Roman"/>
          <w:spacing w:val="-11"/>
          <w:sz w:val="28"/>
          <w:szCs w:val="28"/>
        </w:rPr>
        <w:t xml:space="preserve"> </w:t>
      </w:r>
      <w:r w:rsidRPr="00EA4AB5">
        <w:rPr>
          <w:rFonts w:ascii="Times New Roman" w:hAnsi="Times New Roman" w:cs="Times New Roman"/>
          <w:sz w:val="28"/>
          <w:szCs w:val="28"/>
        </w:rPr>
        <w:t>at</w:t>
      </w:r>
      <w:r w:rsidRPr="00EA4AB5">
        <w:rPr>
          <w:rFonts w:ascii="Times New Roman" w:hAnsi="Times New Roman" w:cs="Times New Roman"/>
          <w:spacing w:val="-16"/>
          <w:sz w:val="28"/>
          <w:szCs w:val="28"/>
        </w:rPr>
        <w:t xml:space="preserve"> </w:t>
      </w:r>
      <w:r w:rsidRPr="00EA4AB5">
        <w:rPr>
          <w:rFonts w:ascii="Times New Roman" w:hAnsi="Times New Roman" w:cs="Times New Roman"/>
          <w:sz w:val="28"/>
          <w:szCs w:val="28"/>
        </w:rPr>
        <w:t>what</w:t>
      </w:r>
      <w:r w:rsidRPr="00EA4AB5">
        <w:rPr>
          <w:rFonts w:ascii="Times New Roman" w:hAnsi="Times New Roman" w:cs="Times New Roman"/>
          <w:spacing w:val="-15"/>
          <w:sz w:val="28"/>
          <w:szCs w:val="28"/>
        </w:rPr>
        <w:t xml:space="preserve"> </w:t>
      </w:r>
      <w:r w:rsidRPr="00EA4AB5">
        <w:rPr>
          <w:rFonts w:ascii="Times New Roman" w:hAnsi="Times New Roman" w:cs="Times New Roman"/>
          <w:sz w:val="28"/>
          <w:szCs w:val="28"/>
        </w:rPr>
        <w:t>point</w:t>
      </w:r>
      <w:r w:rsidRPr="00EA4AB5">
        <w:rPr>
          <w:rFonts w:ascii="Times New Roman" w:hAnsi="Times New Roman" w:cs="Times New Roman"/>
          <w:spacing w:val="-18"/>
          <w:sz w:val="28"/>
          <w:szCs w:val="28"/>
        </w:rPr>
        <w:t xml:space="preserve"> </w:t>
      </w:r>
      <w:r w:rsidRPr="00EA4AB5">
        <w:rPr>
          <w:rFonts w:ascii="Times New Roman" w:hAnsi="Times New Roman" w:cs="Times New Roman"/>
          <w:sz w:val="28"/>
          <w:szCs w:val="28"/>
        </w:rPr>
        <w:t>the</w:t>
      </w:r>
      <w:r w:rsidRPr="00EA4AB5">
        <w:rPr>
          <w:rFonts w:ascii="Times New Roman" w:hAnsi="Times New Roman" w:cs="Times New Roman"/>
          <w:spacing w:val="-13"/>
          <w:sz w:val="28"/>
          <w:szCs w:val="28"/>
        </w:rPr>
        <w:t xml:space="preserve"> </w:t>
      </w:r>
      <w:r w:rsidRPr="00EA4AB5">
        <w:rPr>
          <w:rFonts w:ascii="Times New Roman" w:hAnsi="Times New Roman" w:cs="Times New Roman"/>
          <w:sz w:val="28"/>
          <w:szCs w:val="28"/>
        </w:rPr>
        <w:t>system’s</w:t>
      </w:r>
      <w:r w:rsidRPr="00EA4AB5">
        <w:rPr>
          <w:rFonts w:ascii="Times New Roman" w:hAnsi="Times New Roman" w:cs="Times New Roman"/>
          <w:spacing w:val="-15"/>
          <w:sz w:val="28"/>
          <w:szCs w:val="28"/>
        </w:rPr>
        <w:t xml:space="preserve"> </w:t>
      </w:r>
      <w:r w:rsidRPr="00EA4AB5">
        <w:rPr>
          <w:rFonts w:ascii="Times New Roman" w:hAnsi="Times New Roman" w:cs="Times New Roman"/>
          <w:sz w:val="28"/>
          <w:szCs w:val="28"/>
        </w:rPr>
        <w:t>response</w:t>
      </w:r>
      <w:r w:rsidRPr="00EA4AB5">
        <w:rPr>
          <w:rFonts w:ascii="Times New Roman" w:hAnsi="Times New Roman" w:cs="Times New Roman"/>
          <w:spacing w:val="-14"/>
          <w:sz w:val="28"/>
          <w:szCs w:val="28"/>
        </w:rPr>
        <w:t xml:space="preserve"> </w:t>
      </w:r>
      <w:r w:rsidRPr="00EA4AB5">
        <w:rPr>
          <w:rFonts w:ascii="Times New Roman" w:hAnsi="Times New Roman" w:cs="Times New Roman"/>
          <w:sz w:val="28"/>
          <w:szCs w:val="28"/>
        </w:rPr>
        <w:t>time</w:t>
      </w:r>
      <w:r w:rsidRPr="00EA4AB5">
        <w:rPr>
          <w:rFonts w:ascii="Times New Roman" w:hAnsi="Times New Roman" w:cs="Times New Roman"/>
          <w:spacing w:val="-67"/>
          <w:sz w:val="28"/>
          <w:szCs w:val="28"/>
        </w:rPr>
        <w:t xml:space="preserve"> </w:t>
      </w:r>
      <w:proofErr w:type="spellStart"/>
      <w:r w:rsidRPr="00EA4AB5">
        <w:rPr>
          <w:rFonts w:ascii="Times New Roman" w:hAnsi="Times New Roman" w:cs="Times New Roman"/>
          <w:sz w:val="28"/>
          <w:szCs w:val="28"/>
        </w:rPr>
        <w:t>degradesorfails</w:t>
      </w:r>
      <w:proofErr w:type="spellEnd"/>
    </w:p>
    <w:p w14:paraId="322737F4"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stress Testing?</w:t>
      </w:r>
    </w:p>
    <w:p w14:paraId="259A5ED0" w14:textId="77777777" w:rsidR="00B47BBC" w:rsidRPr="00EA4AB5" w:rsidRDefault="00B47BBC" w:rsidP="00EA4AB5">
      <w:pPr>
        <w:tabs>
          <w:tab w:val="left" w:pos="1339"/>
          <w:tab w:val="left" w:pos="1340"/>
        </w:tabs>
        <w:ind w:right="1120"/>
        <w:jc w:val="both"/>
        <w:rPr>
          <w:rFonts w:ascii="Times New Roman" w:hAnsi="Times New Roman" w:cs="Times New Roman"/>
          <w:sz w:val="28"/>
          <w:szCs w:val="28"/>
        </w:rPr>
      </w:pPr>
      <w:r w:rsidRPr="00EA4AB5">
        <w:rPr>
          <w:rFonts w:ascii="Times New Roman" w:hAnsi="Times New Roman" w:cs="Times New Roman"/>
          <w:w w:val="95"/>
          <w:sz w:val="28"/>
          <w:szCs w:val="28"/>
        </w:rPr>
        <w:t>Stress testing -</w:t>
      </w:r>
      <w:r w:rsidRPr="00EA4AB5">
        <w:rPr>
          <w:rFonts w:ascii="Times New Roman" w:hAnsi="Times New Roman" w:cs="Times New Roman"/>
          <w:spacing w:val="1"/>
          <w:w w:val="95"/>
          <w:sz w:val="28"/>
          <w:szCs w:val="28"/>
        </w:rPr>
        <w:t xml:space="preserve"> </w:t>
      </w:r>
      <w:r w:rsidRPr="00EA4AB5">
        <w:rPr>
          <w:rFonts w:ascii="Times New Roman" w:hAnsi="Times New Roman" w:cs="Times New Roman"/>
          <w:w w:val="95"/>
          <w:sz w:val="28"/>
          <w:szCs w:val="28"/>
        </w:rPr>
        <w:t>System is stressed</w:t>
      </w:r>
      <w:r w:rsidRPr="00EA4AB5">
        <w:rPr>
          <w:rFonts w:ascii="Times New Roman" w:hAnsi="Times New Roman" w:cs="Times New Roman"/>
          <w:spacing w:val="1"/>
          <w:w w:val="95"/>
          <w:sz w:val="28"/>
          <w:szCs w:val="28"/>
        </w:rPr>
        <w:t xml:space="preserve"> </w:t>
      </w:r>
      <w:r w:rsidRPr="00EA4AB5">
        <w:rPr>
          <w:rFonts w:ascii="Times New Roman" w:hAnsi="Times New Roman" w:cs="Times New Roman"/>
          <w:w w:val="95"/>
          <w:sz w:val="28"/>
          <w:szCs w:val="28"/>
        </w:rPr>
        <w:t>beyond</w:t>
      </w:r>
      <w:r w:rsidRPr="00EA4AB5">
        <w:rPr>
          <w:rFonts w:ascii="Times New Roman" w:hAnsi="Times New Roman" w:cs="Times New Roman"/>
          <w:spacing w:val="1"/>
          <w:w w:val="95"/>
          <w:sz w:val="28"/>
          <w:szCs w:val="28"/>
        </w:rPr>
        <w:t xml:space="preserve"> </w:t>
      </w:r>
      <w:r w:rsidRPr="00EA4AB5">
        <w:rPr>
          <w:rFonts w:ascii="Times New Roman" w:hAnsi="Times New Roman" w:cs="Times New Roman"/>
          <w:w w:val="95"/>
          <w:sz w:val="28"/>
          <w:szCs w:val="28"/>
        </w:rPr>
        <w:t>its speciﬁcations to check</w:t>
      </w:r>
      <w:r w:rsidR="00DB713F" w:rsidRPr="00EA4AB5">
        <w:rPr>
          <w:rFonts w:ascii="Times New Roman" w:hAnsi="Times New Roman" w:cs="Times New Roman"/>
          <w:w w:val="95"/>
          <w:sz w:val="28"/>
          <w:szCs w:val="28"/>
        </w:rPr>
        <w:t xml:space="preserve"> </w:t>
      </w:r>
      <w:r w:rsidRPr="00EA4AB5">
        <w:rPr>
          <w:rFonts w:ascii="Times New Roman" w:hAnsi="Times New Roman" w:cs="Times New Roman"/>
          <w:w w:val="95"/>
          <w:sz w:val="28"/>
          <w:szCs w:val="28"/>
        </w:rPr>
        <w:t xml:space="preserve">how </w:t>
      </w:r>
      <w:r w:rsidR="00DB713F" w:rsidRPr="00EA4AB5">
        <w:rPr>
          <w:rFonts w:ascii="Times New Roman" w:hAnsi="Times New Roman" w:cs="Times New Roman"/>
          <w:w w:val="95"/>
          <w:sz w:val="28"/>
          <w:szCs w:val="28"/>
        </w:rPr>
        <w:t xml:space="preserve">and </w:t>
      </w:r>
      <w:r w:rsidR="00DB713F" w:rsidRPr="00EA4AB5">
        <w:rPr>
          <w:rFonts w:ascii="Times New Roman" w:hAnsi="Times New Roman" w:cs="Times New Roman"/>
          <w:spacing w:val="-64"/>
          <w:w w:val="95"/>
          <w:sz w:val="28"/>
          <w:szCs w:val="28"/>
        </w:rPr>
        <w:t xml:space="preserve">when </w:t>
      </w:r>
      <w:r w:rsidRPr="00EA4AB5">
        <w:rPr>
          <w:rFonts w:ascii="Times New Roman" w:hAnsi="Times New Roman" w:cs="Times New Roman"/>
          <w:w w:val="95"/>
          <w:sz w:val="28"/>
          <w:szCs w:val="28"/>
        </w:rPr>
        <w:t>it fails. Performed</w:t>
      </w:r>
      <w:r w:rsidRPr="00EA4AB5">
        <w:rPr>
          <w:rFonts w:ascii="Times New Roman" w:hAnsi="Times New Roman" w:cs="Times New Roman"/>
          <w:spacing w:val="1"/>
          <w:w w:val="95"/>
          <w:sz w:val="28"/>
          <w:szCs w:val="28"/>
        </w:rPr>
        <w:t xml:space="preserve"> </w:t>
      </w:r>
      <w:r w:rsidRPr="00EA4AB5">
        <w:rPr>
          <w:rFonts w:ascii="Times New Roman" w:hAnsi="Times New Roman" w:cs="Times New Roman"/>
          <w:w w:val="95"/>
          <w:sz w:val="28"/>
          <w:szCs w:val="28"/>
        </w:rPr>
        <w:t>under heavy load</w:t>
      </w:r>
      <w:r w:rsidRPr="00EA4AB5">
        <w:rPr>
          <w:rFonts w:ascii="Times New Roman" w:hAnsi="Times New Roman" w:cs="Times New Roman"/>
          <w:spacing w:val="1"/>
          <w:w w:val="95"/>
          <w:sz w:val="28"/>
          <w:szCs w:val="28"/>
        </w:rPr>
        <w:t xml:space="preserve"> </w:t>
      </w:r>
      <w:r w:rsidRPr="00EA4AB5">
        <w:rPr>
          <w:rFonts w:ascii="Times New Roman" w:hAnsi="Times New Roman" w:cs="Times New Roman"/>
          <w:w w:val="95"/>
          <w:sz w:val="28"/>
          <w:szCs w:val="28"/>
        </w:rPr>
        <w:t>like putting</w:t>
      </w:r>
      <w:r w:rsidRPr="00EA4AB5">
        <w:rPr>
          <w:rFonts w:ascii="Times New Roman" w:hAnsi="Times New Roman" w:cs="Times New Roman"/>
          <w:spacing w:val="1"/>
          <w:w w:val="95"/>
          <w:sz w:val="28"/>
          <w:szCs w:val="28"/>
        </w:rPr>
        <w:t xml:space="preserve"> </w:t>
      </w:r>
      <w:r w:rsidRPr="00EA4AB5">
        <w:rPr>
          <w:rFonts w:ascii="Times New Roman" w:hAnsi="Times New Roman" w:cs="Times New Roman"/>
          <w:w w:val="95"/>
          <w:sz w:val="28"/>
          <w:szCs w:val="28"/>
        </w:rPr>
        <w:t>large</w:t>
      </w:r>
      <w:r w:rsidR="00DB713F" w:rsidRPr="00EA4AB5">
        <w:rPr>
          <w:rFonts w:ascii="Times New Roman" w:hAnsi="Times New Roman" w:cs="Times New Roman"/>
          <w:w w:val="95"/>
          <w:sz w:val="28"/>
          <w:szCs w:val="28"/>
        </w:rPr>
        <w:t xml:space="preserve"> </w:t>
      </w:r>
      <w:r w:rsidRPr="00EA4AB5">
        <w:rPr>
          <w:rFonts w:ascii="Times New Roman" w:hAnsi="Times New Roman" w:cs="Times New Roman"/>
          <w:w w:val="95"/>
          <w:sz w:val="28"/>
          <w:szCs w:val="28"/>
        </w:rPr>
        <w:t>number beyond</w:t>
      </w:r>
      <w:r w:rsidRPr="00EA4AB5">
        <w:rPr>
          <w:rFonts w:ascii="Times New Roman" w:hAnsi="Times New Roman" w:cs="Times New Roman"/>
          <w:spacing w:val="1"/>
          <w:w w:val="95"/>
          <w:sz w:val="28"/>
          <w:szCs w:val="28"/>
        </w:rPr>
        <w:t xml:space="preserve"> </w:t>
      </w:r>
      <w:r w:rsidRPr="00EA4AB5">
        <w:rPr>
          <w:rFonts w:ascii="Times New Roman" w:hAnsi="Times New Roman" w:cs="Times New Roman"/>
          <w:w w:val="90"/>
          <w:sz w:val="28"/>
          <w:szCs w:val="28"/>
        </w:rPr>
        <w:t>storage capacity,</w:t>
      </w:r>
      <w:r w:rsidRPr="00EA4AB5">
        <w:rPr>
          <w:rFonts w:ascii="Times New Roman" w:hAnsi="Times New Roman" w:cs="Times New Roman"/>
          <w:spacing w:val="1"/>
          <w:w w:val="90"/>
          <w:sz w:val="28"/>
          <w:szCs w:val="28"/>
        </w:rPr>
        <w:t xml:space="preserve"> </w:t>
      </w:r>
      <w:r w:rsidRPr="00EA4AB5">
        <w:rPr>
          <w:rFonts w:ascii="Times New Roman" w:hAnsi="Times New Roman" w:cs="Times New Roman"/>
          <w:w w:val="90"/>
          <w:sz w:val="28"/>
          <w:szCs w:val="28"/>
        </w:rPr>
        <w:t>complex database queries,</w:t>
      </w:r>
      <w:r w:rsidRPr="00EA4AB5">
        <w:rPr>
          <w:rFonts w:ascii="Times New Roman" w:hAnsi="Times New Roman" w:cs="Times New Roman"/>
          <w:spacing w:val="1"/>
          <w:w w:val="90"/>
          <w:sz w:val="28"/>
          <w:szCs w:val="28"/>
        </w:rPr>
        <w:t xml:space="preserve"> </w:t>
      </w:r>
      <w:r w:rsidRPr="00EA4AB5">
        <w:rPr>
          <w:rFonts w:ascii="Times New Roman" w:hAnsi="Times New Roman" w:cs="Times New Roman"/>
          <w:w w:val="90"/>
          <w:sz w:val="28"/>
          <w:szCs w:val="28"/>
        </w:rPr>
        <w:t>continuous</w:t>
      </w:r>
      <w:r w:rsidRPr="00EA4AB5">
        <w:rPr>
          <w:rFonts w:ascii="Times New Roman" w:hAnsi="Times New Roman" w:cs="Times New Roman"/>
          <w:spacing w:val="1"/>
          <w:w w:val="90"/>
          <w:sz w:val="28"/>
          <w:szCs w:val="28"/>
        </w:rPr>
        <w:t xml:space="preserve"> </w:t>
      </w:r>
      <w:r w:rsidRPr="00EA4AB5">
        <w:rPr>
          <w:rFonts w:ascii="Times New Roman" w:hAnsi="Times New Roman" w:cs="Times New Roman"/>
          <w:w w:val="90"/>
          <w:sz w:val="28"/>
          <w:szCs w:val="28"/>
        </w:rPr>
        <w:t>input to system or</w:t>
      </w:r>
      <w:r w:rsidRPr="00EA4AB5">
        <w:rPr>
          <w:rFonts w:ascii="Times New Roman" w:hAnsi="Times New Roman" w:cs="Times New Roman"/>
          <w:spacing w:val="1"/>
          <w:w w:val="90"/>
          <w:sz w:val="28"/>
          <w:szCs w:val="28"/>
        </w:rPr>
        <w:t xml:space="preserve"> </w:t>
      </w:r>
      <w:r w:rsidRPr="00EA4AB5">
        <w:rPr>
          <w:rFonts w:ascii="Times New Roman" w:hAnsi="Times New Roman" w:cs="Times New Roman"/>
          <w:sz w:val="28"/>
          <w:szCs w:val="28"/>
        </w:rPr>
        <w:t>database</w:t>
      </w:r>
      <w:r w:rsidRPr="00EA4AB5">
        <w:rPr>
          <w:rFonts w:ascii="Times New Roman" w:hAnsi="Times New Roman" w:cs="Times New Roman"/>
          <w:spacing w:val="-14"/>
          <w:sz w:val="28"/>
          <w:szCs w:val="28"/>
        </w:rPr>
        <w:t xml:space="preserve"> </w:t>
      </w:r>
      <w:r w:rsidRPr="00EA4AB5">
        <w:rPr>
          <w:rFonts w:ascii="Times New Roman" w:hAnsi="Times New Roman" w:cs="Times New Roman"/>
          <w:sz w:val="28"/>
          <w:szCs w:val="28"/>
        </w:rPr>
        <w:t>load.</w:t>
      </w:r>
    </w:p>
    <w:p w14:paraId="2E341CDE" w14:textId="77777777" w:rsidR="00B47BBC" w:rsidRPr="00EA4AB5" w:rsidRDefault="00B47BBC" w:rsidP="00EA4AB5">
      <w:pPr>
        <w:jc w:val="both"/>
        <w:rPr>
          <w:rFonts w:ascii="Times New Roman" w:hAnsi="Times New Roman" w:cs="Times New Roman"/>
          <w:sz w:val="28"/>
          <w:szCs w:val="28"/>
        </w:rPr>
      </w:pPr>
    </w:p>
    <w:p w14:paraId="2044392E"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white box testing and list the types of white box testing?</w:t>
      </w:r>
    </w:p>
    <w:p w14:paraId="74526CF4" w14:textId="77777777" w:rsidR="0013212D" w:rsidRPr="00EA4AB5" w:rsidRDefault="0013212D" w:rsidP="00EA4AB5">
      <w:pPr>
        <w:tabs>
          <w:tab w:val="left" w:pos="1711"/>
          <w:tab w:val="left" w:pos="1712"/>
        </w:tabs>
        <w:ind w:right="2950"/>
        <w:jc w:val="both"/>
        <w:rPr>
          <w:rFonts w:ascii="Times New Roman" w:hAnsi="Times New Roman" w:cs="Times New Roman"/>
          <w:i/>
          <w:color w:val="000000" w:themeColor="text1"/>
          <w:sz w:val="28"/>
          <w:szCs w:val="28"/>
        </w:rPr>
      </w:pPr>
      <w:r w:rsidRPr="00EA4AB5">
        <w:rPr>
          <w:rFonts w:ascii="Times New Roman" w:hAnsi="Times New Roman" w:cs="Times New Roman"/>
          <w:color w:val="000000" w:themeColor="text1"/>
          <w:w w:val="95"/>
          <w:sz w:val="28"/>
          <w:szCs w:val="28"/>
        </w:rPr>
        <w:lastRenderedPageBreak/>
        <w:t>White</w:t>
      </w:r>
      <w:r w:rsidRPr="00EA4AB5">
        <w:rPr>
          <w:rFonts w:ascii="Times New Roman" w:hAnsi="Times New Roman" w:cs="Times New Roman"/>
          <w:color w:val="000000" w:themeColor="text1"/>
          <w:spacing w:val="16"/>
          <w:w w:val="95"/>
          <w:sz w:val="28"/>
          <w:szCs w:val="28"/>
        </w:rPr>
        <w:t xml:space="preserve"> </w:t>
      </w:r>
      <w:r w:rsidRPr="00EA4AB5">
        <w:rPr>
          <w:rFonts w:ascii="Times New Roman" w:hAnsi="Times New Roman" w:cs="Times New Roman"/>
          <w:color w:val="000000" w:themeColor="text1"/>
          <w:w w:val="95"/>
          <w:sz w:val="28"/>
          <w:szCs w:val="28"/>
        </w:rPr>
        <w:t>Box</w:t>
      </w:r>
      <w:r w:rsidRPr="00EA4AB5">
        <w:rPr>
          <w:rFonts w:ascii="Times New Roman" w:hAnsi="Times New Roman" w:cs="Times New Roman"/>
          <w:color w:val="000000" w:themeColor="text1"/>
          <w:spacing w:val="-3"/>
          <w:w w:val="95"/>
          <w:sz w:val="28"/>
          <w:szCs w:val="28"/>
        </w:rPr>
        <w:t xml:space="preserve"> </w:t>
      </w:r>
      <w:r w:rsidRPr="00EA4AB5">
        <w:rPr>
          <w:rFonts w:ascii="Times New Roman" w:hAnsi="Times New Roman" w:cs="Times New Roman"/>
          <w:color w:val="000000" w:themeColor="text1"/>
          <w:w w:val="95"/>
          <w:sz w:val="28"/>
          <w:szCs w:val="28"/>
        </w:rPr>
        <w:t>Testing:</w:t>
      </w:r>
      <w:r w:rsidRPr="00EA4AB5">
        <w:rPr>
          <w:rFonts w:ascii="Times New Roman" w:hAnsi="Times New Roman" w:cs="Times New Roman"/>
          <w:color w:val="000000" w:themeColor="text1"/>
          <w:spacing w:val="18"/>
          <w:w w:val="95"/>
          <w:sz w:val="28"/>
          <w:szCs w:val="28"/>
        </w:rPr>
        <w:t xml:space="preserve"> </w:t>
      </w:r>
      <w:r w:rsidRPr="00EA4AB5">
        <w:rPr>
          <w:rFonts w:ascii="Times New Roman" w:hAnsi="Times New Roman" w:cs="Times New Roman"/>
          <w:i/>
          <w:color w:val="000000" w:themeColor="text1"/>
          <w:w w:val="95"/>
          <w:sz w:val="28"/>
          <w:szCs w:val="28"/>
        </w:rPr>
        <w:t>Testing</w:t>
      </w:r>
      <w:r w:rsidRPr="00EA4AB5">
        <w:rPr>
          <w:rFonts w:ascii="Times New Roman" w:hAnsi="Times New Roman" w:cs="Times New Roman"/>
          <w:i/>
          <w:color w:val="000000" w:themeColor="text1"/>
          <w:spacing w:val="19"/>
          <w:w w:val="95"/>
          <w:sz w:val="28"/>
          <w:szCs w:val="28"/>
        </w:rPr>
        <w:t xml:space="preserve"> </w:t>
      </w:r>
      <w:r w:rsidRPr="00EA4AB5">
        <w:rPr>
          <w:rFonts w:ascii="Times New Roman" w:hAnsi="Times New Roman" w:cs="Times New Roman"/>
          <w:i/>
          <w:color w:val="000000" w:themeColor="text1"/>
          <w:w w:val="95"/>
          <w:sz w:val="28"/>
          <w:szCs w:val="28"/>
        </w:rPr>
        <w:t>based</w:t>
      </w:r>
      <w:r w:rsidRPr="00EA4AB5">
        <w:rPr>
          <w:rFonts w:ascii="Times New Roman" w:hAnsi="Times New Roman" w:cs="Times New Roman"/>
          <w:i/>
          <w:color w:val="000000" w:themeColor="text1"/>
          <w:spacing w:val="24"/>
          <w:w w:val="95"/>
          <w:sz w:val="28"/>
          <w:szCs w:val="28"/>
        </w:rPr>
        <w:t xml:space="preserve"> </w:t>
      </w:r>
      <w:r w:rsidRPr="00EA4AB5">
        <w:rPr>
          <w:rFonts w:ascii="Times New Roman" w:hAnsi="Times New Roman" w:cs="Times New Roman"/>
          <w:i/>
          <w:color w:val="000000" w:themeColor="text1"/>
          <w:w w:val="95"/>
          <w:sz w:val="28"/>
          <w:szCs w:val="28"/>
        </w:rPr>
        <w:t>on</w:t>
      </w:r>
      <w:r w:rsidRPr="00EA4AB5">
        <w:rPr>
          <w:rFonts w:ascii="Times New Roman" w:hAnsi="Times New Roman" w:cs="Times New Roman"/>
          <w:i/>
          <w:color w:val="000000" w:themeColor="text1"/>
          <w:spacing w:val="30"/>
          <w:w w:val="95"/>
          <w:sz w:val="28"/>
          <w:szCs w:val="28"/>
        </w:rPr>
        <w:t xml:space="preserve"> </w:t>
      </w:r>
      <w:r w:rsidRPr="00EA4AB5">
        <w:rPr>
          <w:rFonts w:ascii="Times New Roman" w:hAnsi="Times New Roman" w:cs="Times New Roman"/>
          <w:i/>
          <w:color w:val="000000" w:themeColor="text1"/>
          <w:w w:val="95"/>
          <w:sz w:val="28"/>
          <w:szCs w:val="28"/>
        </w:rPr>
        <w:t>an</w:t>
      </w:r>
      <w:r w:rsidRPr="00EA4AB5">
        <w:rPr>
          <w:rFonts w:ascii="Times New Roman" w:hAnsi="Times New Roman" w:cs="Times New Roman"/>
          <w:i/>
          <w:color w:val="000000" w:themeColor="text1"/>
          <w:spacing w:val="36"/>
          <w:w w:val="95"/>
          <w:sz w:val="28"/>
          <w:szCs w:val="28"/>
        </w:rPr>
        <w:t xml:space="preserve"> </w:t>
      </w:r>
      <w:r w:rsidRPr="00EA4AB5">
        <w:rPr>
          <w:rFonts w:ascii="Times New Roman" w:hAnsi="Times New Roman" w:cs="Times New Roman"/>
          <w:i/>
          <w:color w:val="000000" w:themeColor="text1"/>
          <w:w w:val="95"/>
          <w:sz w:val="28"/>
          <w:szCs w:val="28"/>
        </w:rPr>
        <w:t>analysis</w:t>
      </w:r>
      <w:r w:rsidRPr="00EA4AB5">
        <w:rPr>
          <w:rFonts w:ascii="Times New Roman" w:hAnsi="Times New Roman" w:cs="Times New Roman"/>
          <w:i/>
          <w:color w:val="000000" w:themeColor="text1"/>
          <w:spacing w:val="40"/>
          <w:w w:val="95"/>
          <w:sz w:val="28"/>
          <w:szCs w:val="28"/>
        </w:rPr>
        <w:t xml:space="preserve"> </w:t>
      </w:r>
      <w:r w:rsidRPr="00EA4AB5">
        <w:rPr>
          <w:rFonts w:ascii="Times New Roman" w:hAnsi="Times New Roman" w:cs="Times New Roman"/>
          <w:i/>
          <w:color w:val="000000" w:themeColor="text1"/>
          <w:w w:val="95"/>
          <w:sz w:val="28"/>
          <w:szCs w:val="28"/>
        </w:rPr>
        <w:t>of</w:t>
      </w:r>
      <w:r w:rsidRPr="00EA4AB5">
        <w:rPr>
          <w:rFonts w:ascii="Times New Roman" w:hAnsi="Times New Roman" w:cs="Times New Roman"/>
          <w:i/>
          <w:color w:val="000000" w:themeColor="text1"/>
          <w:spacing w:val="33"/>
          <w:w w:val="95"/>
          <w:sz w:val="28"/>
          <w:szCs w:val="28"/>
        </w:rPr>
        <w:t xml:space="preserve"> </w:t>
      </w:r>
      <w:r w:rsidRPr="00EA4AB5">
        <w:rPr>
          <w:rFonts w:ascii="Times New Roman" w:hAnsi="Times New Roman" w:cs="Times New Roman"/>
          <w:i/>
          <w:color w:val="000000" w:themeColor="text1"/>
          <w:w w:val="95"/>
          <w:sz w:val="28"/>
          <w:szCs w:val="28"/>
        </w:rPr>
        <w:t>the</w:t>
      </w:r>
      <w:r w:rsidRPr="00EA4AB5">
        <w:rPr>
          <w:rFonts w:ascii="Times New Roman" w:hAnsi="Times New Roman" w:cs="Times New Roman"/>
          <w:i/>
          <w:color w:val="000000" w:themeColor="text1"/>
          <w:spacing w:val="-64"/>
          <w:w w:val="95"/>
          <w:sz w:val="28"/>
          <w:szCs w:val="28"/>
        </w:rPr>
        <w:t xml:space="preserve"> </w:t>
      </w:r>
      <w:r w:rsidRPr="00EA4AB5">
        <w:rPr>
          <w:rFonts w:ascii="Times New Roman" w:hAnsi="Times New Roman" w:cs="Times New Roman"/>
          <w:i/>
          <w:color w:val="000000" w:themeColor="text1"/>
          <w:w w:val="95"/>
          <w:sz w:val="28"/>
          <w:szCs w:val="28"/>
        </w:rPr>
        <w:t>internal</w:t>
      </w:r>
      <w:r w:rsidR="00DB713F" w:rsidRPr="00EA4AB5">
        <w:rPr>
          <w:rFonts w:ascii="Times New Roman" w:hAnsi="Times New Roman" w:cs="Times New Roman"/>
          <w:i/>
          <w:color w:val="000000" w:themeColor="text1"/>
          <w:w w:val="95"/>
          <w:sz w:val="28"/>
          <w:szCs w:val="28"/>
        </w:rPr>
        <w:t xml:space="preserve"> </w:t>
      </w:r>
      <w:r w:rsidRPr="00EA4AB5">
        <w:rPr>
          <w:rFonts w:ascii="Times New Roman" w:hAnsi="Times New Roman" w:cs="Times New Roman"/>
          <w:i/>
          <w:color w:val="000000" w:themeColor="text1"/>
          <w:w w:val="95"/>
          <w:sz w:val="28"/>
          <w:szCs w:val="28"/>
        </w:rPr>
        <w:t>structure</w:t>
      </w:r>
      <w:r w:rsidRPr="00EA4AB5">
        <w:rPr>
          <w:rFonts w:ascii="Times New Roman" w:hAnsi="Times New Roman" w:cs="Times New Roman"/>
          <w:i/>
          <w:color w:val="000000" w:themeColor="text1"/>
          <w:spacing w:val="-9"/>
          <w:w w:val="95"/>
          <w:sz w:val="28"/>
          <w:szCs w:val="28"/>
        </w:rPr>
        <w:t xml:space="preserve"> </w:t>
      </w:r>
      <w:r w:rsidRPr="00EA4AB5">
        <w:rPr>
          <w:rFonts w:ascii="Times New Roman" w:hAnsi="Times New Roman" w:cs="Times New Roman"/>
          <w:i/>
          <w:color w:val="000000" w:themeColor="text1"/>
          <w:w w:val="95"/>
          <w:sz w:val="28"/>
          <w:szCs w:val="28"/>
        </w:rPr>
        <w:t>of</w:t>
      </w:r>
      <w:r w:rsidRPr="00EA4AB5">
        <w:rPr>
          <w:rFonts w:ascii="Times New Roman" w:hAnsi="Times New Roman" w:cs="Times New Roman"/>
          <w:i/>
          <w:color w:val="000000" w:themeColor="text1"/>
          <w:spacing w:val="10"/>
          <w:w w:val="95"/>
          <w:sz w:val="28"/>
          <w:szCs w:val="28"/>
        </w:rPr>
        <w:t xml:space="preserve"> </w:t>
      </w:r>
      <w:r w:rsidRPr="00EA4AB5">
        <w:rPr>
          <w:rFonts w:ascii="Times New Roman" w:hAnsi="Times New Roman" w:cs="Times New Roman"/>
          <w:i/>
          <w:color w:val="000000" w:themeColor="text1"/>
          <w:w w:val="95"/>
          <w:sz w:val="28"/>
          <w:szCs w:val="28"/>
        </w:rPr>
        <w:t>the</w:t>
      </w:r>
      <w:r w:rsidRPr="00EA4AB5">
        <w:rPr>
          <w:rFonts w:ascii="Times New Roman" w:hAnsi="Times New Roman" w:cs="Times New Roman"/>
          <w:i/>
          <w:color w:val="000000" w:themeColor="text1"/>
          <w:spacing w:val="8"/>
          <w:w w:val="95"/>
          <w:sz w:val="28"/>
          <w:szCs w:val="28"/>
        </w:rPr>
        <w:t xml:space="preserve"> </w:t>
      </w:r>
      <w:r w:rsidRPr="00EA4AB5">
        <w:rPr>
          <w:rFonts w:ascii="Times New Roman" w:hAnsi="Times New Roman" w:cs="Times New Roman"/>
          <w:i/>
          <w:color w:val="000000" w:themeColor="text1"/>
          <w:w w:val="95"/>
          <w:sz w:val="28"/>
          <w:szCs w:val="28"/>
        </w:rPr>
        <w:t>component</w:t>
      </w:r>
      <w:r w:rsidRPr="00EA4AB5">
        <w:rPr>
          <w:rFonts w:ascii="Times New Roman" w:hAnsi="Times New Roman" w:cs="Times New Roman"/>
          <w:i/>
          <w:color w:val="000000" w:themeColor="text1"/>
          <w:spacing w:val="1"/>
          <w:w w:val="95"/>
          <w:sz w:val="28"/>
          <w:szCs w:val="28"/>
        </w:rPr>
        <w:t xml:space="preserve"> </w:t>
      </w:r>
      <w:r w:rsidRPr="00EA4AB5">
        <w:rPr>
          <w:rFonts w:ascii="Times New Roman" w:hAnsi="Times New Roman" w:cs="Times New Roman"/>
          <w:i/>
          <w:color w:val="000000" w:themeColor="text1"/>
          <w:w w:val="95"/>
          <w:sz w:val="28"/>
          <w:szCs w:val="28"/>
        </w:rPr>
        <w:t>or</w:t>
      </w:r>
      <w:r w:rsidRPr="00EA4AB5">
        <w:rPr>
          <w:rFonts w:ascii="Times New Roman" w:hAnsi="Times New Roman" w:cs="Times New Roman"/>
          <w:i/>
          <w:color w:val="000000" w:themeColor="text1"/>
          <w:spacing w:val="8"/>
          <w:w w:val="95"/>
          <w:sz w:val="28"/>
          <w:szCs w:val="28"/>
        </w:rPr>
        <w:t xml:space="preserve"> </w:t>
      </w:r>
      <w:r w:rsidRPr="00EA4AB5">
        <w:rPr>
          <w:rFonts w:ascii="Times New Roman" w:hAnsi="Times New Roman" w:cs="Times New Roman"/>
          <w:i/>
          <w:color w:val="000000" w:themeColor="text1"/>
          <w:w w:val="95"/>
          <w:sz w:val="28"/>
          <w:szCs w:val="28"/>
        </w:rPr>
        <w:t>system.</w:t>
      </w:r>
    </w:p>
    <w:p w14:paraId="192AC547" w14:textId="77777777" w:rsidR="0013212D" w:rsidRPr="00EA4AB5" w:rsidRDefault="0013212D" w:rsidP="00EA4AB5">
      <w:pPr>
        <w:jc w:val="both"/>
        <w:rPr>
          <w:rFonts w:ascii="Times New Roman" w:hAnsi="Times New Roman" w:cs="Times New Roman"/>
          <w:sz w:val="28"/>
          <w:szCs w:val="28"/>
        </w:rPr>
      </w:pPr>
    </w:p>
    <w:p w14:paraId="18DEF95B"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black box testing? What are the different black box testing techniques?</w:t>
      </w:r>
    </w:p>
    <w:p w14:paraId="3D10D341" w14:textId="77777777" w:rsidR="0013212D" w:rsidRPr="00EA4AB5" w:rsidRDefault="0013212D" w:rsidP="00EA4AB5">
      <w:pPr>
        <w:jc w:val="both"/>
        <w:rPr>
          <w:rFonts w:ascii="Times New Roman" w:hAnsi="Times New Roman" w:cs="Times New Roman"/>
          <w:sz w:val="28"/>
          <w:szCs w:val="28"/>
        </w:rPr>
      </w:pPr>
      <w:r w:rsidRPr="00EA4AB5">
        <w:rPr>
          <w:rFonts w:ascii="Times New Roman" w:hAnsi="Times New Roman" w:cs="Times New Roman"/>
          <w:color w:val="202124"/>
          <w:sz w:val="28"/>
          <w:szCs w:val="28"/>
          <w:shd w:val="clear" w:color="auto" w:fill="FFFFFF"/>
        </w:rPr>
        <w:t>Black box testing techniques apply to all levels of testing, as well as functional and non-functional testing types. There are four main black box testing techniques: </w:t>
      </w:r>
      <w:r w:rsidRPr="00EA4AB5">
        <w:rPr>
          <w:rStyle w:val="jpfdse"/>
          <w:rFonts w:ascii="Times New Roman" w:hAnsi="Times New Roman" w:cs="Times New Roman"/>
          <w:color w:val="040C28"/>
          <w:sz w:val="28"/>
          <w:szCs w:val="28"/>
          <w:shd w:val="clear" w:color="auto" w:fill="D3E3FD"/>
        </w:rPr>
        <w:t>equivalence partitioning</w:t>
      </w:r>
      <w:r w:rsidRPr="00EA4AB5">
        <w:rPr>
          <w:rFonts w:ascii="Times New Roman" w:hAnsi="Times New Roman" w:cs="Times New Roman"/>
          <w:color w:val="040C28"/>
          <w:sz w:val="28"/>
          <w:szCs w:val="28"/>
          <w:shd w:val="clear" w:color="auto" w:fill="D3E3FD"/>
        </w:rPr>
        <w:t>, boundary value analysis, decision table testing, and state transition testing</w:t>
      </w:r>
    </w:p>
    <w:p w14:paraId="49852B1F"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Mention what are the categories of defects?</w:t>
      </w:r>
    </w:p>
    <w:p w14:paraId="14D41B2E" w14:textId="77777777" w:rsidR="001D1900" w:rsidRPr="00EA4AB5" w:rsidRDefault="001D1900" w:rsidP="00EA4AB5">
      <w:pPr>
        <w:jc w:val="both"/>
        <w:rPr>
          <w:rFonts w:ascii="Times New Roman" w:hAnsi="Times New Roman" w:cs="Times New Roman"/>
          <w:sz w:val="28"/>
          <w:szCs w:val="28"/>
        </w:rPr>
      </w:pPr>
      <w:r w:rsidRPr="00EA4AB5">
        <w:rPr>
          <w:rFonts w:ascii="Times New Roman" w:hAnsi="Times New Roman" w:cs="Times New Roman"/>
          <w:color w:val="4D5156"/>
          <w:sz w:val="28"/>
          <w:szCs w:val="28"/>
          <w:shd w:val="clear" w:color="auto" w:fill="FFFFFF"/>
        </w:rPr>
        <w:t>Categories of defects: Categories of defects are: </w:t>
      </w:r>
      <w:r w:rsidRPr="00EA4AB5">
        <w:rPr>
          <w:rFonts w:ascii="Times New Roman" w:hAnsi="Times New Roman" w:cs="Times New Roman"/>
          <w:color w:val="040C28"/>
          <w:sz w:val="28"/>
          <w:szCs w:val="28"/>
          <w:shd w:val="clear" w:color="auto" w:fill="D3E3FD"/>
        </w:rPr>
        <w:t>Errors of commissions, Errors of omissions, Errors of clarity, and Error of speed and capacity</w:t>
      </w:r>
    </w:p>
    <w:p w14:paraId="2823822A"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Mention what </w:t>
      </w:r>
      <w:proofErr w:type="spellStart"/>
      <w:r w:rsidRPr="00EA4AB5">
        <w:rPr>
          <w:rFonts w:ascii="Times New Roman" w:hAnsi="Times New Roman" w:cs="Times New Roman"/>
          <w:sz w:val="28"/>
          <w:szCs w:val="28"/>
        </w:rPr>
        <w:t>bigbang</w:t>
      </w:r>
      <w:proofErr w:type="spellEnd"/>
      <w:r w:rsidRPr="00EA4AB5">
        <w:rPr>
          <w:rFonts w:ascii="Times New Roman" w:hAnsi="Times New Roman" w:cs="Times New Roman"/>
          <w:sz w:val="28"/>
          <w:szCs w:val="28"/>
        </w:rPr>
        <w:t xml:space="preserve"> testing is?</w:t>
      </w:r>
    </w:p>
    <w:p w14:paraId="75453F8D" w14:textId="77777777" w:rsidR="001D1900" w:rsidRPr="00EA4AB5" w:rsidRDefault="001D1900" w:rsidP="00EA4AB5">
      <w:pPr>
        <w:jc w:val="both"/>
        <w:rPr>
          <w:rFonts w:ascii="Times New Roman" w:hAnsi="Times New Roman" w:cs="Times New Roman"/>
          <w:sz w:val="28"/>
          <w:szCs w:val="28"/>
        </w:rPr>
      </w:pPr>
      <w:r w:rsidRPr="00EA4AB5">
        <w:rPr>
          <w:rFonts w:ascii="Times New Roman" w:hAnsi="Times New Roman" w:cs="Times New Roman"/>
          <w:color w:val="4D5156"/>
          <w:sz w:val="28"/>
          <w:szCs w:val="28"/>
          <w:shd w:val="clear" w:color="auto" w:fill="FFFFFF"/>
        </w:rPr>
        <w:t>Categories of defects: Categories of defects are: </w:t>
      </w:r>
      <w:r w:rsidRPr="00EA4AB5">
        <w:rPr>
          <w:rFonts w:ascii="Times New Roman" w:hAnsi="Times New Roman" w:cs="Times New Roman"/>
          <w:color w:val="040C28"/>
          <w:sz w:val="28"/>
          <w:szCs w:val="28"/>
          <w:shd w:val="clear" w:color="auto" w:fill="D3E3FD"/>
        </w:rPr>
        <w:t>Errors of commissions, Errors of omissions, Errors of clarity, and Error of speed and capacity</w:t>
      </w:r>
    </w:p>
    <w:p w14:paraId="7CA3EA32"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the purpose of exit criteria?</w:t>
      </w:r>
    </w:p>
    <w:p w14:paraId="375C889C" w14:textId="77777777" w:rsidR="001D1900" w:rsidRPr="00EA4AB5" w:rsidRDefault="001D1900" w:rsidP="00EA4AB5">
      <w:pPr>
        <w:jc w:val="both"/>
        <w:rPr>
          <w:rFonts w:ascii="Times New Roman" w:hAnsi="Times New Roman" w:cs="Times New Roman"/>
          <w:sz w:val="28"/>
          <w:szCs w:val="28"/>
        </w:rPr>
      </w:pPr>
      <w:r w:rsidRPr="00EA4AB5">
        <w:rPr>
          <w:rFonts w:ascii="Times New Roman" w:hAnsi="Times New Roman" w:cs="Times New Roman"/>
          <w:color w:val="202124"/>
          <w:sz w:val="28"/>
          <w:szCs w:val="28"/>
          <w:shd w:val="clear" w:color="auto" w:fill="FFFFFF"/>
        </w:rPr>
        <w:t>Exit criterion is used </w:t>
      </w:r>
      <w:r w:rsidRPr="00EA4AB5">
        <w:rPr>
          <w:rFonts w:ascii="Times New Roman" w:hAnsi="Times New Roman" w:cs="Times New Roman"/>
          <w:color w:val="040C28"/>
          <w:sz w:val="28"/>
          <w:szCs w:val="28"/>
          <w:shd w:val="clear" w:color="auto" w:fill="F2F2F2" w:themeFill="background1" w:themeFillShade="F2"/>
        </w:rPr>
        <w:t>to determine whether a given test activity has been completed or NOT</w:t>
      </w:r>
      <w:r w:rsidRPr="00EA4AB5">
        <w:rPr>
          <w:rFonts w:ascii="Times New Roman" w:hAnsi="Times New Roman" w:cs="Times New Roman"/>
          <w:color w:val="202124"/>
          <w:sz w:val="28"/>
          <w:szCs w:val="28"/>
          <w:shd w:val="clear" w:color="auto" w:fill="FFFFFF"/>
        </w:rPr>
        <w:t>. Exit criteria can be defined for all of the test activities right from planning, specification and execution.</w:t>
      </w:r>
    </w:p>
    <w:p w14:paraId="73F199AB"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When should "Regression Testing" be performed?</w:t>
      </w:r>
    </w:p>
    <w:p w14:paraId="16A11C86" w14:textId="77777777" w:rsidR="001D1900" w:rsidRPr="00EA4AB5" w:rsidRDefault="001D1900" w:rsidP="00EA4AB5">
      <w:pPr>
        <w:jc w:val="both"/>
        <w:rPr>
          <w:rFonts w:ascii="Times New Roman" w:hAnsi="Times New Roman" w:cs="Times New Roman"/>
          <w:sz w:val="28"/>
          <w:szCs w:val="28"/>
        </w:rPr>
      </w:pPr>
      <w:r w:rsidRPr="00EA4AB5">
        <w:rPr>
          <w:rFonts w:ascii="Times New Roman" w:hAnsi="Times New Roman" w:cs="Times New Roman"/>
          <w:color w:val="202124"/>
          <w:sz w:val="28"/>
          <w:szCs w:val="28"/>
          <w:shd w:val="clear" w:color="auto" w:fill="FFFFFF"/>
        </w:rPr>
        <w:t>Regression testing is performed </w:t>
      </w:r>
      <w:r w:rsidRPr="00EA4AB5">
        <w:rPr>
          <w:rFonts w:ascii="Times New Roman" w:hAnsi="Times New Roman" w:cs="Times New Roman"/>
          <w:color w:val="040C28"/>
          <w:sz w:val="28"/>
          <w:szCs w:val="28"/>
          <w:shd w:val="clear" w:color="auto" w:fill="F2F2F2" w:themeFill="background1" w:themeFillShade="F2"/>
        </w:rPr>
        <w:t>before each new instance of the product is deployed</w:t>
      </w:r>
      <w:r w:rsidRPr="00EA4AB5">
        <w:rPr>
          <w:rFonts w:ascii="Times New Roman" w:hAnsi="Times New Roman" w:cs="Times New Roman"/>
          <w:color w:val="202124"/>
          <w:sz w:val="28"/>
          <w:szCs w:val="28"/>
          <w:shd w:val="clear" w:color="auto" w:fill="FFFFFF"/>
        </w:rPr>
        <w:t>, guaranteeing that the program works perfectly in each setting. For instance, we need to make sure the product continues to perform properly in a production environment before we release it.</w:t>
      </w:r>
    </w:p>
    <w:p w14:paraId="3DD00DA2"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7 key principles? Explain in detail?</w:t>
      </w:r>
    </w:p>
    <w:p w14:paraId="71A7C83B" w14:textId="77777777" w:rsidR="0061377B" w:rsidRPr="00EA4AB5" w:rsidRDefault="001D1900" w:rsidP="00EA4AB5">
      <w:pPr>
        <w:spacing w:before="278"/>
        <w:ind w:left="619"/>
        <w:jc w:val="both"/>
        <w:rPr>
          <w:rFonts w:ascii="Times New Roman" w:hAnsi="Times New Roman" w:cs="Times New Roman"/>
          <w:b/>
          <w:color w:val="3C3C3C"/>
          <w:sz w:val="28"/>
          <w:szCs w:val="28"/>
        </w:rPr>
      </w:pPr>
      <w:r w:rsidRPr="00EA4AB5">
        <w:rPr>
          <w:rFonts w:ascii="Times New Roman" w:hAnsi="Times New Roman" w:cs="Times New Roman"/>
          <w:b/>
          <w:color w:val="3C3C3C"/>
          <w:sz w:val="28"/>
          <w:szCs w:val="28"/>
        </w:rPr>
        <w:t>7</w:t>
      </w:r>
      <w:r w:rsidRPr="00EA4AB5">
        <w:rPr>
          <w:rFonts w:ascii="Times New Roman" w:hAnsi="Times New Roman" w:cs="Times New Roman"/>
          <w:b/>
          <w:color w:val="3C3C3C"/>
          <w:spacing w:val="-2"/>
          <w:sz w:val="28"/>
          <w:szCs w:val="28"/>
        </w:rPr>
        <w:t xml:space="preserve"> </w:t>
      </w:r>
      <w:r w:rsidR="0061377B" w:rsidRPr="00EA4AB5">
        <w:rPr>
          <w:rFonts w:ascii="Times New Roman" w:hAnsi="Times New Roman" w:cs="Times New Roman"/>
          <w:b/>
          <w:color w:val="3C3C3C"/>
          <w:sz w:val="28"/>
          <w:szCs w:val="28"/>
        </w:rPr>
        <w:t>key principles:</w:t>
      </w:r>
    </w:p>
    <w:p w14:paraId="4CB96B1B" w14:textId="77777777" w:rsidR="001D1900" w:rsidRPr="00EA4AB5" w:rsidRDefault="001D1900" w:rsidP="00EA4AB5">
      <w:pPr>
        <w:pStyle w:val="ListParagraph"/>
        <w:numPr>
          <w:ilvl w:val="0"/>
          <w:numId w:val="4"/>
        </w:numPr>
        <w:tabs>
          <w:tab w:val="left" w:pos="1339"/>
          <w:tab w:val="left" w:pos="1340"/>
        </w:tabs>
        <w:spacing w:line="342" w:lineRule="exact"/>
        <w:jc w:val="both"/>
        <w:rPr>
          <w:sz w:val="28"/>
          <w:szCs w:val="28"/>
        </w:rPr>
      </w:pPr>
      <w:r w:rsidRPr="00EA4AB5">
        <w:rPr>
          <w:w w:val="95"/>
          <w:sz w:val="28"/>
          <w:szCs w:val="28"/>
        </w:rPr>
        <w:t>Testing</w:t>
      </w:r>
      <w:r w:rsidRPr="00EA4AB5">
        <w:rPr>
          <w:spacing w:val="-12"/>
          <w:w w:val="95"/>
          <w:sz w:val="28"/>
          <w:szCs w:val="28"/>
        </w:rPr>
        <w:t xml:space="preserve"> </w:t>
      </w:r>
      <w:r w:rsidRPr="00EA4AB5">
        <w:rPr>
          <w:w w:val="95"/>
          <w:sz w:val="28"/>
          <w:szCs w:val="28"/>
        </w:rPr>
        <w:t>shows</w:t>
      </w:r>
      <w:r w:rsidRPr="00EA4AB5">
        <w:rPr>
          <w:spacing w:val="-4"/>
          <w:w w:val="95"/>
          <w:sz w:val="28"/>
          <w:szCs w:val="28"/>
        </w:rPr>
        <w:t xml:space="preserve"> </w:t>
      </w:r>
      <w:r w:rsidRPr="00EA4AB5">
        <w:rPr>
          <w:w w:val="95"/>
          <w:sz w:val="28"/>
          <w:szCs w:val="28"/>
        </w:rPr>
        <w:t>presence</w:t>
      </w:r>
      <w:r w:rsidRPr="00EA4AB5">
        <w:rPr>
          <w:spacing w:val="-8"/>
          <w:w w:val="95"/>
          <w:sz w:val="28"/>
          <w:szCs w:val="28"/>
        </w:rPr>
        <w:t xml:space="preserve"> </w:t>
      </w:r>
      <w:r w:rsidRPr="00EA4AB5">
        <w:rPr>
          <w:w w:val="95"/>
          <w:sz w:val="28"/>
          <w:szCs w:val="28"/>
        </w:rPr>
        <w:t>of</w:t>
      </w:r>
      <w:r w:rsidRPr="00EA4AB5">
        <w:rPr>
          <w:spacing w:val="62"/>
          <w:w w:val="95"/>
          <w:sz w:val="28"/>
          <w:szCs w:val="28"/>
        </w:rPr>
        <w:t xml:space="preserve"> </w:t>
      </w:r>
      <w:r w:rsidRPr="00EA4AB5">
        <w:rPr>
          <w:w w:val="95"/>
          <w:sz w:val="28"/>
          <w:szCs w:val="28"/>
        </w:rPr>
        <w:t>Defects</w:t>
      </w:r>
    </w:p>
    <w:p w14:paraId="004EC567" w14:textId="77777777" w:rsidR="001D1900" w:rsidRPr="00EA4AB5" w:rsidRDefault="001D1900" w:rsidP="00EA4AB5">
      <w:pPr>
        <w:pStyle w:val="ListParagraph"/>
        <w:numPr>
          <w:ilvl w:val="0"/>
          <w:numId w:val="4"/>
        </w:numPr>
        <w:tabs>
          <w:tab w:val="left" w:pos="1339"/>
          <w:tab w:val="left" w:pos="1340"/>
        </w:tabs>
        <w:spacing w:line="342" w:lineRule="exact"/>
        <w:jc w:val="both"/>
        <w:rPr>
          <w:sz w:val="28"/>
          <w:szCs w:val="28"/>
        </w:rPr>
      </w:pPr>
      <w:r w:rsidRPr="00EA4AB5">
        <w:rPr>
          <w:w w:val="95"/>
          <w:sz w:val="28"/>
          <w:szCs w:val="28"/>
        </w:rPr>
        <w:t>Exhaustive</w:t>
      </w:r>
      <w:r w:rsidRPr="00EA4AB5">
        <w:rPr>
          <w:spacing w:val="6"/>
          <w:w w:val="95"/>
          <w:sz w:val="28"/>
          <w:szCs w:val="28"/>
        </w:rPr>
        <w:t xml:space="preserve"> </w:t>
      </w:r>
      <w:r w:rsidRPr="00EA4AB5">
        <w:rPr>
          <w:w w:val="95"/>
          <w:sz w:val="28"/>
          <w:szCs w:val="28"/>
        </w:rPr>
        <w:t>Testing</w:t>
      </w:r>
      <w:r w:rsidRPr="00EA4AB5">
        <w:rPr>
          <w:spacing w:val="28"/>
          <w:w w:val="95"/>
          <w:sz w:val="28"/>
          <w:szCs w:val="28"/>
        </w:rPr>
        <w:t xml:space="preserve"> </w:t>
      </w:r>
      <w:r w:rsidRPr="00EA4AB5">
        <w:rPr>
          <w:w w:val="95"/>
          <w:sz w:val="28"/>
          <w:szCs w:val="28"/>
        </w:rPr>
        <w:t>is</w:t>
      </w:r>
      <w:r w:rsidRPr="00EA4AB5">
        <w:rPr>
          <w:spacing w:val="23"/>
          <w:w w:val="95"/>
          <w:sz w:val="28"/>
          <w:szCs w:val="28"/>
        </w:rPr>
        <w:t xml:space="preserve"> </w:t>
      </w:r>
      <w:r w:rsidRPr="00EA4AB5">
        <w:rPr>
          <w:w w:val="95"/>
          <w:sz w:val="28"/>
          <w:szCs w:val="28"/>
        </w:rPr>
        <w:t>Impossible.</w:t>
      </w:r>
    </w:p>
    <w:p w14:paraId="68F7A4AE" w14:textId="77777777" w:rsidR="001D1900" w:rsidRPr="00EA4AB5" w:rsidRDefault="001D1900" w:rsidP="00EA4AB5">
      <w:pPr>
        <w:pStyle w:val="ListParagraph"/>
        <w:numPr>
          <w:ilvl w:val="0"/>
          <w:numId w:val="4"/>
        </w:numPr>
        <w:tabs>
          <w:tab w:val="left" w:pos="1339"/>
          <w:tab w:val="left" w:pos="1340"/>
        </w:tabs>
        <w:spacing w:line="342" w:lineRule="exact"/>
        <w:jc w:val="both"/>
        <w:rPr>
          <w:sz w:val="28"/>
          <w:szCs w:val="28"/>
        </w:rPr>
      </w:pPr>
      <w:r w:rsidRPr="00EA4AB5">
        <w:rPr>
          <w:w w:val="95"/>
          <w:sz w:val="28"/>
          <w:szCs w:val="28"/>
        </w:rPr>
        <w:t>Early</w:t>
      </w:r>
      <w:r w:rsidRPr="00EA4AB5">
        <w:rPr>
          <w:spacing w:val="-13"/>
          <w:w w:val="95"/>
          <w:sz w:val="28"/>
          <w:szCs w:val="28"/>
        </w:rPr>
        <w:t xml:space="preserve"> </w:t>
      </w:r>
      <w:r w:rsidRPr="00EA4AB5">
        <w:rPr>
          <w:w w:val="95"/>
          <w:sz w:val="28"/>
          <w:szCs w:val="28"/>
        </w:rPr>
        <w:t>Testing.</w:t>
      </w:r>
    </w:p>
    <w:p w14:paraId="7F75A41D" w14:textId="77777777" w:rsidR="001D1900" w:rsidRPr="00EA4AB5" w:rsidRDefault="001D1900" w:rsidP="00EA4AB5">
      <w:pPr>
        <w:pStyle w:val="ListParagraph"/>
        <w:numPr>
          <w:ilvl w:val="0"/>
          <w:numId w:val="4"/>
        </w:numPr>
        <w:tabs>
          <w:tab w:val="left" w:pos="1339"/>
          <w:tab w:val="left" w:pos="1340"/>
        </w:tabs>
        <w:spacing w:before="1" w:line="342" w:lineRule="exact"/>
        <w:jc w:val="both"/>
        <w:rPr>
          <w:sz w:val="28"/>
          <w:szCs w:val="28"/>
        </w:rPr>
      </w:pPr>
      <w:r w:rsidRPr="00EA4AB5">
        <w:rPr>
          <w:w w:val="95"/>
          <w:sz w:val="28"/>
          <w:szCs w:val="28"/>
        </w:rPr>
        <w:t>Defect</w:t>
      </w:r>
      <w:r w:rsidRPr="00EA4AB5">
        <w:rPr>
          <w:spacing w:val="22"/>
          <w:w w:val="95"/>
          <w:sz w:val="28"/>
          <w:szCs w:val="28"/>
        </w:rPr>
        <w:t xml:space="preserve"> </w:t>
      </w:r>
      <w:r w:rsidRPr="00EA4AB5">
        <w:rPr>
          <w:w w:val="95"/>
          <w:sz w:val="28"/>
          <w:szCs w:val="28"/>
        </w:rPr>
        <w:t>Clustering.</w:t>
      </w:r>
    </w:p>
    <w:p w14:paraId="5F25F341" w14:textId="77777777" w:rsidR="001D1900" w:rsidRPr="00EA4AB5" w:rsidRDefault="001D1900" w:rsidP="00EA4AB5">
      <w:pPr>
        <w:pStyle w:val="ListParagraph"/>
        <w:numPr>
          <w:ilvl w:val="0"/>
          <w:numId w:val="4"/>
        </w:numPr>
        <w:tabs>
          <w:tab w:val="left" w:pos="1339"/>
          <w:tab w:val="left" w:pos="1340"/>
        </w:tabs>
        <w:spacing w:line="342" w:lineRule="exact"/>
        <w:jc w:val="both"/>
        <w:rPr>
          <w:sz w:val="28"/>
          <w:szCs w:val="28"/>
        </w:rPr>
      </w:pPr>
      <w:r w:rsidRPr="00EA4AB5">
        <w:rPr>
          <w:w w:val="95"/>
          <w:sz w:val="28"/>
          <w:szCs w:val="28"/>
        </w:rPr>
        <w:t>The</w:t>
      </w:r>
      <w:r w:rsidRPr="00EA4AB5">
        <w:rPr>
          <w:spacing w:val="15"/>
          <w:w w:val="95"/>
          <w:sz w:val="28"/>
          <w:szCs w:val="28"/>
        </w:rPr>
        <w:t xml:space="preserve"> </w:t>
      </w:r>
      <w:r w:rsidRPr="00EA4AB5">
        <w:rPr>
          <w:w w:val="95"/>
          <w:sz w:val="28"/>
          <w:szCs w:val="28"/>
        </w:rPr>
        <w:t>Pesticide</w:t>
      </w:r>
      <w:r w:rsidRPr="00EA4AB5">
        <w:rPr>
          <w:spacing w:val="-4"/>
          <w:w w:val="95"/>
          <w:sz w:val="28"/>
          <w:szCs w:val="28"/>
        </w:rPr>
        <w:t xml:space="preserve"> </w:t>
      </w:r>
      <w:r w:rsidRPr="00EA4AB5">
        <w:rPr>
          <w:w w:val="95"/>
          <w:sz w:val="28"/>
          <w:szCs w:val="28"/>
        </w:rPr>
        <w:t>Paradox.</w:t>
      </w:r>
    </w:p>
    <w:p w14:paraId="4DF1F53B" w14:textId="77777777" w:rsidR="001D1900" w:rsidRPr="00EA4AB5" w:rsidRDefault="001D1900" w:rsidP="00EA4AB5">
      <w:pPr>
        <w:pStyle w:val="ListParagraph"/>
        <w:numPr>
          <w:ilvl w:val="0"/>
          <w:numId w:val="4"/>
        </w:numPr>
        <w:tabs>
          <w:tab w:val="left" w:pos="1339"/>
          <w:tab w:val="left" w:pos="1340"/>
        </w:tabs>
        <w:spacing w:line="342" w:lineRule="exact"/>
        <w:jc w:val="both"/>
        <w:rPr>
          <w:sz w:val="28"/>
          <w:szCs w:val="28"/>
        </w:rPr>
      </w:pPr>
      <w:r w:rsidRPr="00EA4AB5">
        <w:rPr>
          <w:spacing w:val="-5"/>
          <w:sz w:val="28"/>
          <w:szCs w:val="28"/>
        </w:rPr>
        <w:t>Testing</w:t>
      </w:r>
      <w:r w:rsidRPr="00EA4AB5">
        <w:rPr>
          <w:spacing w:val="-28"/>
          <w:sz w:val="28"/>
          <w:szCs w:val="28"/>
        </w:rPr>
        <w:t xml:space="preserve"> </w:t>
      </w:r>
      <w:r w:rsidRPr="00EA4AB5">
        <w:rPr>
          <w:spacing w:val="-5"/>
          <w:sz w:val="28"/>
          <w:szCs w:val="28"/>
        </w:rPr>
        <w:t>is</w:t>
      </w:r>
      <w:r w:rsidRPr="00EA4AB5">
        <w:rPr>
          <w:spacing w:val="-35"/>
          <w:sz w:val="28"/>
          <w:szCs w:val="28"/>
        </w:rPr>
        <w:t xml:space="preserve"> </w:t>
      </w:r>
      <w:r w:rsidRPr="00EA4AB5">
        <w:rPr>
          <w:spacing w:val="-5"/>
          <w:sz w:val="28"/>
          <w:szCs w:val="28"/>
        </w:rPr>
        <w:t>Context</w:t>
      </w:r>
      <w:r w:rsidRPr="00EA4AB5">
        <w:rPr>
          <w:spacing w:val="-23"/>
          <w:sz w:val="28"/>
          <w:szCs w:val="28"/>
        </w:rPr>
        <w:t xml:space="preserve"> </w:t>
      </w:r>
      <w:r w:rsidRPr="00EA4AB5">
        <w:rPr>
          <w:spacing w:val="-5"/>
          <w:sz w:val="28"/>
          <w:szCs w:val="28"/>
        </w:rPr>
        <w:t>Dependent.</w:t>
      </w:r>
    </w:p>
    <w:p w14:paraId="5659B27F" w14:textId="77777777" w:rsidR="001D1900" w:rsidRPr="00EA4AB5" w:rsidRDefault="001D1900" w:rsidP="00EA4AB5">
      <w:pPr>
        <w:pStyle w:val="ListParagraph"/>
        <w:numPr>
          <w:ilvl w:val="0"/>
          <w:numId w:val="4"/>
        </w:numPr>
        <w:tabs>
          <w:tab w:val="left" w:pos="1339"/>
          <w:tab w:val="left" w:pos="1340"/>
        </w:tabs>
        <w:spacing w:line="342" w:lineRule="exact"/>
        <w:jc w:val="both"/>
        <w:rPr>
          <w:sz w:val="28"/>
          <w:szCs w:val="28"/>
        </w:rPr>
      </w:pPr>
      <w:r w:rsidRPr="00EA4AB5">
        <w:rPr>
          <w:w w:val="90"/>
          <w:sz w:val="28"/>
          <w:szCs w:val="28"/>
        </w:rPr>
        <w:t>Absence</w:t>
      </w:r>
      <w:r w:rsidRPr="00EA4AB5">
        <w:rPr>
          <w:spacing w:val="6"/>
          <w:w w:val="90"/>
          <w:sz w:val="28"/>
          <w:szCs w:val="28"/>
        </w:rPr>
        <w:t xml:space="preserve"> </w:t>
      </w:r>
      <w:r w:rsidRPr="00EA4AB5">
        <w:rPr>
          <w:w w:val="90"/>
          <w:sz w:val="28"/>
          <w:szCs w:val="28"/>
        </w:rPr>
        <w:t>of</w:t>
      </w:r>
      <w:r w:rsidRPr="00EA4AB5">
        <w:rPr>
          <w:spacing w:val="113"/>
          <w:sz w:val="28"/>
          <w:szCs w:val="28"/>
        </w:rPr>
        <w:t xml:space="preserve"> </w:t>
      </w:r>
      <w:r w:rsidRPr="00EA4AB5">
        <w:rPr>
          <w:w w:val="90"/>
          <w:sz w:val="28"/>
          <w:szCs w:val="28"/>
        </w:rPr>
        <w:t>Errors</w:t>
      </w:r>
      <w:r w:rsidRPr="00EA4AB5">
        <w:rPr>
          <w:spacing w:val="40"/>
          <w:w w:val="90"/>
          <w:sz w:val="28"/>
          <w:szCs w:val="28"/>
        </w:rPr>
        <w:t xml:space="preserve"> </w:t>
      </w:r>
      <w:r w:rsidRPr="00EA4AB5">
        <w:rPr>
          <w:w w:val="90"/>
          <w:sz w:val="28"/>
          <w:szCs w:val="28"/>
        </w:rPr>
        <w:t>Fallacy.</w:t>
      </w:r>
    </w:p>
    <w:p w14:paraId="4A2198B7" w14:textId="77777777" w:rsidR="0061377B" w:rsidRPr="00EA4AB5" w:rsidRDefault="0061377B" w:rsidP="00EA4AB5">
      <w:pPr>
        <w:pStyle w:val="Heading5"/>
        <w:spacing w:before="283" w:line="364" w:lineRule="exact"/>
        <w:jc w:val="both"/>
        <w:rPr>
          <w:sz w:val="28"/>
          <w:szCs w:val="28"/>
        </w:rPr>
      </w:pPr>
      <w:r w:rsidRPr="00EA4AB5">
        <w:rPr>
          <w:sz w:val="28"/>
          <w:szCs w:val="28"/>
        </w:rPr>
        <w:lastRenderedPageBreak/>
        <w:t>Testing</w:t>
      </w:r>
      <w:r w:rsidRPr="00EA4AB5">
        <w:rPr>
          <w:spacing w:val="-3"/>
          <w:sz w:val="28"/>
          <w:szCs w:val="28"/>
        </w:rPr>
        <w:t xml:space="preserve"> </w:t>
      </w:r>
      <w:r w:rsidRPr="00EA4AB5">
        <w:rPr>
          <w:sz w:val="28"/>
          <w:szCs w:val="28"/>
        </w:rPr>
        <w:t>shows</w:t>
      </w:r>
      <w:r w:rsidRPr="00EA4AB5">
        <w:rPr>
          <w:spacing w:val="-3"/>
          <w:sz w:val="28"/>
          <w:szCs w:val="28"/>
        </w:rPr>
        <w:t xml:space="preserve"> </w:t>
      </w:r>
      <w:r w:rsidRPr="00EA4AB5">
        <w:rPr>
          <w:sz w:val="28"/>
          <w:szCs w:val="28"/>
        </w:rPr>
        <w:t>presence</w:t>
      </w:r>
      <w:r w:rsidRPr="00EA4AB5">
        <w:rPr>
          <w:spacing w:val="38"/>
          <w:sz w:val="28"/>
          <w:szCs w:val="28"/>
        </w:rPr>
        <w:t xml:space="preserve"> </w:t>
      </w:r>
      <w:r w:rsidRPr="00EA4AB5">
        <w:rPr>
          <w:sz w:val="28"/>
          <w:szCs w:val="28"/>
        </w:rPr>
        <w:t>of</w:t>
      </w:r>
      <w:r w:rsidRPr="00EA4AB5">
        <w:rPr>
          <w:spacing w:val="-3"/>
          <w:sz w:val="28"/>
          <w:szCs w:val="28"/>
        </w:rPr>
        <w:t xml:space="preserve"> </w:t>
      </w:r>
      <w:r w:rsidRPr="00EA4AB5">
        <w:rPr>
          <w:sz w:val="28"/>
          <w:szCs w:val="28"/>
        </w:rPr>
        <w:t>Defects:</w:t>
      </w:r>
    </w:p>
    <w:p w14:paraId="05EC7183" w14:textId="77777777" w:rsidR="0061377B" w:rsidRPr="00EA4AB5" w:rsidRDefault="0061377B" w:rsidP="00EA4AB5">
      <w:pPr>
        <w:pStyle w:val="ListParagraph"/>
        <w:numPr>
          <w:ilvl w:val="1"/>
          <w:numId w:val="4"/>
        </w:numPr>
        <w:tabs>
          <w:tab w:val="left" w:pos="1689"/>
          <w:tab w:val="left" w:pos="1691"/>
        </w:tabs>
        <w:ind w:right="1162"/>
        <w:jc w:val="both"/>
        <w:rPr>
          <w:sz w:val="28"/>
          <w:szCs w:val="28"/>
        </w:rPr>
      </w:pPr>
      <w:r w:rsidRPr="00EA4AB5">
        <w:rPr>
          <w:spacing w:val="-2"/>
          <w:sz w:val="28"/>
          <w:szCs w:val="28"/>
        </w:rPr>
        <w:t>Testing</w:t>
      </w:r>
      <w:r w:rsidRPr="00EA4AB5">
        <w:rPr>
          <w:spacing w:val="-33"/>
          <w:sz w:val="28"/>
          <w:szCs w:val="28"/>
        </w:rPr>
        <w:t xml:space="preserve"> </w:t>
      </w:r>
      <w:r w:rsidRPr="00EA4AB5">
        <w:rPr>
          <w:spacing w:val="-2"/>
          <w:sz w:val="28"/>
          <w:szCs w:val="28"/>
        </w:rPr>
        <w:t>can</w:t>
      </w:r>
      <w:r w:rsidRPr="00EA4AB5">
        <w:rPr>
          <w:spacing w:val="-28"/>
          <w:sz w:val="28"/>
          <w:szCs w:val="28"/>
        </w:rPr>
        <w:t xml:space="preserve"> </w:t>
      </w:r>
      <w:r w:rsidRPr="00EA4AB5">
        <w:rPr>
          <w:spacing w:val="-2"/>
          <w:sz w:val="28"/>
          <w:szCs w:val="28"/>
        </w:rPr>
        <w:t>show</w:t>
      </w:r>
      <w:r w:rsidRPr="00EA4AB5">
        <w:rPr>
          <w:spacing w:val="-29"/>
          <w:sz w:val="28"/>
          <w:szCs w:val="28"/>
        </w:rPr>
        <w:t xml:space="preserve"> </w:t>
      </w:r>
      <w:proofErr w:type="spellStart"/>
      <w:r w:rsidRPr="00EA4AB5">
        <w:rPr>
          <w:spacing w:val="-2"/>
          <w:sz w:val="28"/>
          <w:szCs w:val="28"/>
        </w:rPr>
        <w:t>thatdefects</w:t>
      </w:r>
      <w:proofErr w:type="spellEnd"/>
      <w:r w:rsidRPr="00EA4AB5">
        <w:rPr>
          <w:spacing w:val="-40"/>
          <w:sz w:val="28"/>
          <w:szCs w:val="28"/>
        </w:rPr>
        <w:t xml:space="preserve"> </w:t>
      </w:r>
      <w:r w:rsidRPr="00EA4AB5">
        <w:rPr>
          <w:spacing w:val="-2"/>
          <w:sz w:val="28"/>
          <w:szCs w:val="28"/>
        </w:rPr>
        <w:t>are</w:t>
      </w:r>
      <w:r w:rsidRPr="00EA4AB5">
        <w:rPr>
          <w:spacing w:val="-39"/>
          <w:sz w:val="28"/>
          <w:szCs w:val="28"/>
        </w:rPr>
        <w:t xml:space="preserve"> </w:t>
      </w:r>
      <w:r w:rsidRPr="00EA4AB5">
        <w:rPr>
          <w:spacing w:val="-2"/>
          <w:sz w:val="28"/>
          <w:szCs w:val="28"/>
        </w:rPr>
        <w:t>present,</w:t>
      </w:r>
      <w:r w:rsidRPr="00EA4AB5">
        <w:rPr>
          <w:spacing w:val="-9"/>
          <w:sz w:val="28"/>
          <w:szCs w:val="28"/>
        </w:rPr>
        <w:t xml:space="preserve"> </w:t>
      </w:r>
      <w:r w:rsidRPr="00EA4AB5">
        <w:rPr>
          <w:spacing w:val="-1"/>
          <w:sz w:val="28"/>
          <w:szCs w:val="28"/>
        </w:rPr>
        <w:t>but</w:t>
      </w:r>
      <w:r w:rsidRPr="00EA4AB5">
        <w:rPr>
          <w:spacing w:val="-45"/>
          <w:sz w:val="28"/>
          <w:szCs w:val="28"/>
        </w:rPr>
        <w:t xml:space="preserve"> </w:t>
      </w:r>
      <w:proofErr w:type="spellStart"/>
      <w:r w:rsidRPr="00EA4AB5">
        <w:rPr>
          <w:spacing w:val="-1"/>
          <w:sz w:val="28"/>
          <w:szCs w:val="28"/>
        </w:rPr>
        <w:t>cannotprovethat</w:t>
      </w:r>
      <w:proofErr w:type="spellEnd"/>
      <w:r w:rsidRPr="00EA4AB5">
        <w:rPr>
          <w:spacing w:val="-27"/>
          <w:sz w:val="28"/>
          <w:szCs w:val="28"/>
        </w:rPr>
        <w:t xml:space="preserve"> </w:t>
      </w:r>
      <w:r w:rsidRPr="00EA4AB5">
        <w:rPr>
          <w:spacing w:val="-1"/>
          <w:sz w:val="28"/>
          <w:szCs w:val="28"/>
        </w:rPr>
        <w:t>there</w:t>
      </w:r>
      <w:r w:rsidRPr="00EA4AB5">
        <w:rPr>
          <w:spacing w:val="-6"/>
          <w:sz w:val="28"/>
          <w:szCs w:val="28"/>
        </w:rPr>
        <w:t xml:space="preserve"> </w:t>
      </w:r>
      <w:r w:rsidRPr="00EA4AB5">
        <w:rPr>
          <w:spacing w:val="-1"/>
          <w:sz w:val="28"/>
          <w:szCs w:val="28"/>
        </w:rPr>
        <w:t>are</w:t>
      </w:r>
      <w:r w:rsidRPr="00EA4AB5">
        <w:rPr>
          <w:spacing w:val="-21"/>
          <w:sz w:val="28"/>
          <w:szCs w:val="28"/>
        </w:rPr>
        <w:t xml:space="preserve"> </w:t>
      </w:r>
      <w:r w:rsidRPr="00EA4AB5">
        <w:rPr>
          <w:spacing w:val="-1"/>
          <w:sz w:val="28"/>
          <w:szCs w:val="28"/>
        </w:rPr>
        <w:t>no</w:t>
      </w:r>
      <w:r w:rsidRPr="00EA4AB5">
        <w:rPr>
          <w:spacing w:val="-67"/>
          <w:sz w:val="28"/>
          <w:szCs w:val="28"/>
        </w:rPr>
        <w:t xml:space="preserve"> </w:t>
      </w:r>
      <w:r w:rsidRPr="00EA4AB5">
        <w:rPr>
          <w:sz w:val="28"/>
          <w:szCs w:val="28"/>
        </w:rPr>
        <w:t>defects.</w:t>
      </w:r>
    </w:p>
    <w:p w14:paraId="5ACB5793" w14:textId="77777777" w:rsidR="0061377B" w:rsidRPr="00EA4AB5" w:rsidRDefault="0061377B" w:rsidP="00EA4AB5">
      <w:pPr>
        <w:pStyle w:val="BodyText"/>
        <w:spacing w:before="9"/>
        <w:ind w:left="0" w:firstLine="0"/>
        <w:jc w:val="both"/>
      </w:pPr>
    </w:p>
    <w:p w14:paraId="45EB89F4" w14:textId="77777777" w:rsidR="0061377B" w:rsidRPr="00EA4AB5" w:rsidRDefault="0061377B" w:rsidP="00EA4AB5">
      <w:pPr>
        <w:spacing w:before="57"/>
        <w:ind w:right="397"/>
        <w:jc w:val="both"/>
        <w:rPr>
          <w:rFonts w:ascii="Times New Roman" w:hAnsi="Times New Roman" w:cs="Times New Roman"/>
          <w:sz w:val="28"/>
          <w:szCs w:val="28"/>
        </w:rPr>
      </w:pPr>
      <w:r w:rsidRPr="00EA4AB5">
        <w:rPr>
          <w:rFonts w:ascii="Times New Roman" w:hAnsi="Times New Roman" w:cs="Times New Roman"/>
          <w:color w:val="5B9BD4"/>
          <w:sz w:val="28"/>
          <w:szCs w:val="28"/>
        </w:rPr>
        <w:t>4</w:t>
      </w:r>
    </w:p>
    <w:p w14:paraId="78183087" w14:textId="77777777" w:rsidR="0061377B" w:rsidRPr="00EA4AB5" w:rsidRDefault="0061377B" w:rsidP="00EA4AB5">
      <w:pPr>
        <w:jc w:val="both"/>
        <w:rPr>
          <w:rFonts w:ascii="Times New Roman" w:hAnsi="Times New Roman" w:cs="Times New Roman"/>
          <w:sz w:val="28"/>
          <w:szCs w:val="28"/>
        </w:rPr>
        <w:sectPr w:rsidR="0061377B" w:rsidRPr="00EA4AB5" w:rsidSect="00293BE4">
          <w:pgSz w:w="11907" w:h="16839"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p>
    <w:p w14:paraId="530A918B" w14:textId="77777777" w:rsidR="0061377B" w:rsidRPr="00EA4AB5" w:rsidRDefault="0061377B" w:rsidP="00EA4AB5">
      <w:pPr>
        <w:pStyle w:val="ListParagraph"/>
        <w:numPr>
          <w:ilvl w:val="1"/>
          <w:numId w:val="4"/>
        </w:numPr>
        <w:tabs>
          <w:tab w:val="left" w:pos="1689"/>
          <w:tab w:val="left" w:pos="1691"/>
        </w:tabs>
        <w:spacing w:line="343" w:lineRule="exact"/>
        <w:ind w:hanging="361"/>
        <w:jc w:val="both"/>
        <w:rPr>
          <w:sz w:val="28"/>
          <w:szCs w:val="28"/>
        </w:rPr>
      </w:pPr>
      <w:proofErr w:type="gramStart"/>
      <w:r w:rsidRPr="00EA4AB5">
        <w:rPr>
          <w:w w:val="90"/>
          <w:sz w:val="28"/>
          <w:szCs w:val="28"/>
        </w:rPr>
        <w:lastRenderedPageBreak/>
        <w:t>However</w:t>
      </w:r>
      <w:proofErr w:type="gramEnd"/>
      <w:r w:rsidRPr="00EA4AB5">
        <w:rPr>
          <w:spacing w:val="4"/>
          <w:w w:val="90"/>
          <w:sz w:val="28"/>
          <w:szCs w:val="28"/>
        </w:rPr>
        <w:t xml:space="preserve"> </w:t>
      </w:r>
      <w:r w:rsidRPr="00EA4AB5">
        <w:rPr>
          <w:w w:val="90"/>
          <w:sz w:val="28"/>
          <w:szCs w:val="28"/>
        </w:rPr>
        <w:t>Testing</w:t>
      </w:r>
      <w:r w:rsidRPr="00EA4AB5">
        <w:rPr>
          <w:spacing w:val="76"/>
          <w:sz w:val="28"/>
          <w:szCs w:val="28"/>
        </w:rPr>
        <w:t xml:space="preserve"> </w:t>
      </w:r>
      <w:r w:rsidRPr="00EA4AB5">
        <w:rPr>
          <w:w w:val="90"/>
          <w:sz w:val="28"/>
          <w:szCs w:val="28"/>
        </w:rPr>
        <w:t>cannot</w:t>
      </w:r>
      <w:r w:rsidRPr="00EA4AB5">
        <w:rPr>
          <w:spacing w:val="24"/>
          <w:w w:val="90"/>
          <w:sz w:val="28"/>
          <w:szCs w:val="28"/>
        </w:rPr>
        <w:t xml:space="preserve"> </w:t>
      </w:r>
      <w:r w:rsidRPr="00EA4AB5">
        <w:rPr>
          <w:w w:val="90"/>
          <w:sz w:val="28"/>
          <w:szCs w:val="28"/>
        </w:rPr>
        <w:t>prove</w:t>
      </w:r>
      <w:r w:rsidRPr="00EA4AB5">
        <w:rPr>
          <w:spacing w:val="33"/>
          <w:w w:val="90"/>
          <w:sz w:val="28"/>
          <w:szCs w:val="28"/>
        </w:rPr>
        <w:t xml:space="preserve"> </w:t>
      </w:r>
      <w:r w:rsidRPr="00EA4AB5">
        <w:rPr>
          <w:w w:val="90"/>
          <w:sz w:val="28"/>
          <w:szCs w:val="28"/>
        </w:rPr>
        <w:t>that</w:t>
      </w:r>
      <w:r w:rsidRPr="00EA4AB5">
        <w:rPr>
          <w:spacing w:val="25"/>
          <w:w w:val="90"/>
          <w:sz w:val="28"/>
          <w:szCs w:val="28"/>
        </w:rPr>
        <w:t xml:space="preserve"> </w:t>
      </w:r>
      <w:r w:rsidRPr="00EA4AB5">
        <w:rPr>
          <w:w w:val="90"/>
          <w:sz w:val="28"/>
          <w:szCs w:val="28"/>
        </w:rPr>
        <w:t>there</w:t>
      </w:r>
      <w:r w:rsidRPr="00EA4AB5">
        <w:rPr>
          <w:spacing w:val="5"/>
          <w:w w:val="90"/>
          <w:sz w:val="28"/>
          <w:szCs w:val="28"/>
        </w:rPr>
        <w:t xml:space="preserve"> </w:t>
      </w:r>
      <w:r w:rsidRPr="00EA4AB5">
        <w:rPr>
          <w:w w:val="90"/>
          <w:sz w:val="28"/>
          <w:szCs w:val="28"/>
        </w:rPr>
        <w:t>are</w:t>
      </w:r>
      <w:r w:rsidRPr="00EA4AB5">
        <w:rPr>
          <w:spacing w:val="45"/>
          <w:w w:val="90"/>
          <w:sz w:val="28"/>
          <w:szCs w:val="28"/>
        </w:rPr>
        <w:t xml:space="preserve"> </w:t>
      </w:r>
      <w:r w:rsidRPr="00EA4AB5">
        <w:rPr>
          <w:w w:val="90"/>
          <w:sz w:val="28"/>
          <w:szCs w:val="28"/>
        </w:rPr>
        <w:t>no</w:t>
      </w:r>
      <w:r w:rsidRPr="00EA4AB5">
        <w:rPr>
          <w:spacing w:val="37"/>
          <w:w w:val="90"/>
          <w:sz w:val="28"/>
          <w:szCs w:val="28"/>
        </w:rPr>
        <w:t xml:space="preserve"> </w:t>
      </w:r>
      <w:r w:rsidRPr="00EA4AB5">
        <w:rPr>
          <w:w w:val="90"/>
          <w:sz w:val="28"/>
          <w:szCs w:val="28"/>
        </w:rPr>
        <w:t>defects</w:t>
      </w:r>
      <w:r w:rsidRPr="00EA4AB5">
        <w:rPr>
          <w:spacing w:val="52"/>
          <w:w w:val="90"/>
          <w:sz w:val="28"/>
          <w:szCs w:val="28"/>
        </w:rPr>
        <w:t xml:space="preserve"> </w:t>
      </w:r>
      <w:r w:rsidRPr="00EA4AB5">
        <w:rPr>
          <w:w w:val="90"/>
          <w:sz w:val="28"/>
          <w:szCs w:val="28"/>
        </w:rPr>
        <w:t>present.</w:t>
      </w:r>
    </w:p>
    <w:p w14:paraId="577E6DEB" w14:textId="77777777" w:rsidR="0061377B" w:rsidRPr="00EA4AB5" w:rsidRDefault="0061377B" w:rsidP="00EA4AB5">
      <w:pPr>
        <w:pStyle w:val="Heading5"/>
        <w:spacing w:before="282" w:line="364" w:lineRule="exact"/>
        <w:jc w:val="both"/>
        <w:rPr>
          <w:sz w:val="28"/>
          <w:szCs w:val="28"/>
        </w:rPr>
      </w:pPr>
      <w:r w:rsidRPr="00EA4AB5">
        <w:rPr>
          <w:w w:val="95"/>
          <w:sz w:val="28"/>
          <w:szCs w:val="28"/>
        </w:rPr>
        <w:t>Exhaustive</w:t>
      </w:r>
      <w:r w:rsidRPr="00EA4AB5">
        <w:rPr>
          <w:spacing w:val="4"/>
          <w:w w:val="95"/>
          <w:sz w:val="28"/>
          <w:szCs w:val="28"/>
        </w:rPr>
        <w:t xml:space="preserve"> </w:t>
      </w:r>
      <w:r w:rsidRPr="00EA4AB5">
        <w:rPr>
          <w:w w:val="95"/>
          <w:sz w:val="28"/>
          <w:szCs w:val="28"/>
        </w:rPr>
        <w:t>Testing</w:t>
      </w:r>
      <w:r w:rsidRPr="00EA4AB5">
        <w:rPr>
          <w:spacing w:val="39"/>
          <w:w w:val="95"/>
          <w:sz w:val="28"/>
          <w:szCs w:val="28"/>
        </w:rPr>
        <w:t xml:space="preserve"> </w:t>
      </w:r>
      <w:r w:rsidRPr="00EA4AB5">
        <w:rPr>
          <w:w w:val="95"/>
          <w:sz w:val="28"/>
          <w:szCs w:val="28"/>
        </w:rPr>
        <w:t>is</w:t>
      </w:r>
      <w:r w:rsidRPr="00EA4AB5">
        <w:rPr>
          <w:spacing w:val="35"/>
          <w:w w:val="95"/>
          <w:sz w:val="28"/>
          <w:szCs w:val="28"/>
        </w:rPr>
        <w:t xml:space="preserve"> </w:t>
      </w:r>
      <w:r w:rsidRPr="00EA4AB5">
        <w:rPr>
          <w:w w:val="95"/>
          <w:sz w:val="28"/>
          <w:szCs w:val="28"/>
        </w:rPr>
        <w:t>Impossible:</w:t>
      </w:r>
    </w:p>
    <w:p w14:paraId="284BA3D8" w14:textId="00A2C459" w:rsidR="0061377B" w:rsidRPr="00EA4AB5" w:rsidRDefault="0061377B" w:rsidP="00EA4AB5">
      <w:pPr>
        <w:pStyle w:val="ListParagraph"/>
        <w:numPr>
          <w:ilvl w:val="1"/>
          <w:numId w:val="4"/>
        </w:numPr>
        <w:tabs>
          <w:tab w:val="left" w:pos="1691"/>
        </w:tabs>
        <w:ind w:right="1009"/>
        <w:jc w:val="both"/>
        <w:rPr>
          <w:sz w:val="28"/>
          <w:szCs w:val="28"/>
        </w:rPr>
      </w:pPr>
      <w:r w:rsidRPr="00EA4AB5">
        <w:rPr>
          <w:w w:val="95"/>
          <w:sz w:val="28"/>
          <w:szCs w:val="28"/>
        </w:rPr>
        <w:t>Testing everything including</w:t>
      </w:r>
      <w:r w:rsidRPr="00EA4AB5">
        <w:rPr>
          <w:spacing w:val="63"/>
          <w:sz w:val="28"/>
          <w:szCs w:val="28"/>
        </w:rPr>
        <w:t xml:space="preserve"> </w:t>
      </w:r>
      <w:r w:rsidRPr="00EA4AB5">
        <w:rPr>
          <w:w w:val="95"/>
          <w:sz w:val="28"/>
          <w:szCs w:val="28"/>
        </w:rPr>
        <w:t>all combinations of</w:t>
      </w:r>
      <w:r w:rsidRPr="00EA4AB5">
        <w:rPr>
          <w:spacing w:val="63"/>
          <w:sz w:val="28"/>
          <w:szCs w:val="28"/>
        </w:rPr>
        <w:t xml:space="preserve"> </w:t>
      </w:r>
      <w:r w:rsidRPr="00EA4AB5">
        <w:rPr>
          <w:w w:val="95"/>
          <w:sz w:val="28"/>
          <w:szCs w:val="28"/>
        </w:rPr>
        <w:t>inputs</w:t>
      </w:r>
      <w:r w:rsidR="00A3351A" w:rsidRPr="00EA4AB5">
        <w:rPr>
          <w:w w:val="95"/>
          <w:sz w:val="28"/>
          <w:szCs w:val="28"/>
        </w:rPr>
        <w:t xml:space="preserve"> </w:t>
      </w:r>
      <w:r w:rsidRPr="00EA4AB5">
        <w:rPr>
          <w:w w:val="95"/>
          <w:sz w:val="28"/>
          <w:szCs w:val="28"/>
        </w:rPr>
        <w:t>and preconditions</w:t>
      </w:r>
      <w:r w:rsidRPr="00EA4AB5">
        <w:rPr>
          <w:spacing w:val="1"/>
          <w:w w:val="95"/>
          <w:sz w:val="28"/>
          <w:szCs w:val="28"/>
        </w:rPr>
        <w:t xml:space="preserve"> </w:t>
      </w:r>
      <w:r w:rsidRPr="00EA4AB5">
        <w:rPr>
          <w:sz w:val="28"/>
          <w:szCs w:val="28"/>
        </w:rPr>
        <w:t>is</w:t>
      </w:r>
      <w:r w:rsidRPr="00EA4AB5">
        <w:rPr>
          <w:spacing w:val="-18"/>
          <w:sz w:val="28"/>
          <w:szCs w:val="28"/>
        </w:rPr>
        <w:t xml:space="preserve"> </w:t>
      </w:r>
      <w:r w:rsidRPr="00EA4AB5">
        <w:rPr>
          <w:sz w:val="28"/>
          <w:szCs w:val="28"/>
        </w:rPr>
        <w:t>not</w:t>
      </w:r>
      <w:r w:rsidRPr="00EA4AB5">
        <w:rPr>
          <w:spacing w:val="-31"/>
          <w:sz w:val="28"/>
          <w:szCs w:val="28"/>
        </w:rPr>
        <w:t xml:space="preserve"> </w:t>
      </w:r>
      <w:r w:rsidRPr="00EA4AB5">
        <w:rPr>
          <w:sz w:val="28"/>
          <w:szCs w:val="28"/>
        </w:rPr>
        <w:t>possible.</w:t>
      </w:r>
    </w:p>
    <w:p w14:paraId="78D95647" w14:textId="7F5339FC" w:rsidR="0061377B" w:rsidRPr="00EA4AB5" w:rsidRDefault="0061377B" w:rsidP="00EA4AB5">
      <w:pPr>
        <w:pStyle w:val="ListParagraph"/>
        <w:numPr>
          <w:ilvl w:val="1"/>
          <w:numId w:val="4"/>
        </w:numPr>
        <w:tabs>
          <w:tab w:val="left" w:pos="1691"/>
        </w:tabs>
        <w:ind w:right="1027"/>
        <w:jc w:val="both"/>
        <w:rPr>
          <w:sz w:val="28"/>
          <w:szCs w:val="28"/>
        </w:rPr>
      </w:pPr>
      <w:r w:rsidRPr="00EA4AB5">
        <w:rPr>
          <w:w w:val="90"/>
          <w:sz w:val="28"/>
          <w:szCs w:val="28"/>
        </w:rPr>
        <w:t>So,</w:t>
      </w:r>
      <w:r w:rsidRPr="00EA4AB5">
        <w:rPr>
          <w:spacing w:val="1"/>
          <w:w w:val="90"/>
          <w:sz w:val="28"/>
          <w:szCs w:val="28"/>
        </w:rPr>
        <w:t xml:space="preserve"> </w:t>
      </w:r>
      <w:r w:rsidRPr="00EA4AB5">
        <w:rPr>
          <w:w w:val="90"/>
          <w:sz w:val="28"/>
          <w:szCs w:val="28"/>
        </w:rPr>
        <w:t>instead of</w:t>
      </w:r>
      <w:r w:rsidRPr="00EA4AB5">
        <w:rPr>
          <w:spacing w:val="1"/>
          <w:w w:val="90"/>
          <w:sz w:val="28"/>
          <w:szCs w:val="28"/>
        </w:rPr>
        <w:t xml:space="preserve"> </w:t>
      </w:r>
      <w:r w:rsidRPr="00EA4AB5">
        <w:rPr>
          <w:w w:val="90"/>
          <w:sz w:val="28"/>
          <w:szCs w:val="28"/>
        </w:rPr>
        <w:t>doing</w:t>
      </w:r>
      <w:r w:rsidRPr="00EA4AB5">
        <w:rPr>
          <w:spacing w:val="1"/>
          <w:w w:val="90"/>
          <w:sz w:val="28"/>
          <w:szCs w:val="28"/>
        </w:rPr>
        <w:t xml:space="preserve"> </w:t>
      </w:r>
      <w:r w:rsidRPr="00EA4AB5">
        <w:rPr>
          <w:w w:val="90"/>
          <w:sz w:val="28"/>
          <w:szCs w:val="28"/>
        </w:rPr>
        <w:t>the exhaustive testing we can use risks and</w:t>
      </w:r>
      <w:r w:rsidR="00A3351A" w:rsidRPr="00EA4AB5">
        <w:rPr>
          <w:w w:val="90"/>
          <w:sz w:val="28"/>
          <w:szCs w:val="28"/>
        </w:rPr>
        <w:t xml:space="preserve"> </w:t>
      </w:r>
      <w:r w:rsidRPr="00EA4AB5">
        <w:rPr>
          <w:w w:val="90"/>
          <w:sz w:val="28"/>
          <w:szCs w:val="28"/>
        </w:rPr>
        <w:t>priorities to</w:t>
      </w:r>
      <w:r w:rsidRPr="00EA4AB5">
        <w:rPr>
          <w:spacing w:val="1"/>
          <w:w w:val="90"/>
          <w:sz w:val="28"/>
          <w:szCs w:val="28"/>
        </w:rPr>
        <w:t xml:space="preserve"> </w:t>
      </w:r>
      <w:r w:rsidRPr="00EA4AB5">
        <w:rPr>
          <w:sz w:val="28"/>
          <w:szCs w:val="28"/>
        </w:rPr>
        <w:t>focus</w:t>
      </w:r>
      <w:r w:rsidRPr="00EA4AB5">
        <w:rPr>
          <w:spacing w:val="-26"/>
          <w:sz w:val="28"/>
          <w:szCs w:val="28"/>
        </w:rPr>
        <w:t xml:space="preserve"> </w:t>
      </w:r>
      <w:r w:rsidRPr="00EA4AB5">
        <w:rPr>
          <w:sz w:val="28"/>
          <w:szCs w:val="28"/>
        </w:rPr>
        <w:t>testing</w:t>
      </w:r>
      <w:r w:rsidRPr="00EA4AB5">
        <w:rPr>
          <w:spacing w:val="-19"/>
          <w:sz w:val="28"/>
          <w:szCs w:val="28"/>
        </w:rPr>
        <w:t xml:space="preserve"> </w:t>
      </w:r>
      <w:r w:rsidRPr="00EA4AB5">
        <w:rPr>
          <w:sz w:val="28"/>
          <w:szCs w:val="28"/>
        </w:rPr>
        <w:t>eﬀorts.</w:t>
      </w:r>
    </w:p>
    <w:p w14:paraId="44CFE691" w14:textId="5A3DBA41" w:rsidR="0061377B" w:rsidRPr="00EA4AB5" w:rsidRDefault="0061377B" w:rsidP="00EA4AB5">
      <w:pPr>
        <w:pStyle w:val="ListParagraph"/>
        <w:numPr>
          <w:ilvl w:val="1"/>
          <w:numId w:val="4"/>
        </w:numPr>
        <w:tabs>
          <w:tab w:val="left" w:pos="1691"/>
        </w:tabs>
        <w:ind w:right="1201"/>
        <w:jc w:val="both"/>
        <w:rPr>
          <w:sz w:val="28"/>
          <w:szCs w:val="28"/>
        </w:rPr>
      </w:pPr>
      <w:r w:rsidRPr="00EA4AB5">
        <w:rPr>
          <w:w w:val="95"/>
          <w:sz w:val="28"/>
          <w:szCs w:val="28"/>
        </w:rPr>
        <w:t>For example: In an application in one screen there are 15 input</w:t>
      </w:r>
      <w:r w:rsidR="00A3351A" w:rsidRPr="00EA4AB5">
        <w:rPr>
          <w:w w:val="95"/>
          <w:sz w:val="28"/>
          <w:szCs w:val="28"/>
        </w:rPr>
        <w:t xml:space="preserve"> </w:t>
      </w:r>
      <w:r w:rsidRPr="00EA4AB5">
        <w:rPr>
          <w:w w:val="95"/>
          <w:sz w:val="28"/>
          <w:szCs w:val="28"/>
        </w:rPr>
        <w:t>ﬁelds, each</w:t>
      </w:r>
      <w:r w:rsidRPr="00EA4AB5">
        <w:rPr>
          <w:spacing w:val="-64"/>
          <w:w w:val="95"/>
          <w:sz w:val="28"/>
          <w:szCs w:val="28"/>
        </w:rPr>
        <w:t xml:space="preserve"> </w:t>
      </w:r>
      <w:r w:rsidRPr="00EA4AB5">
        <w:rPr>
          <w:w w:val="95"/>
          <w:sz w:val="28"/>
          <w:szCs w:val="28"/>
        </w:rPr>
        <w:t>having</w:t>
      </w:r>
      <w:r w:rsidRPr="00EA4AB5">
        <w:rPr>
          <w:spacing w:val="-1"/>
          <w:w w:val="95"/>
          <w:sz w:val="28"/>
          <w:szCs w:val="28"/>
        </w:rPr>
        <w:t xml:space="preserve"> </w:t>
      </w:r>
      <w:r w:rsidRPr="00EA4AB5">
        <w:rPr>
          <w:w w:val="95"/>
          <w:sz w:val="28"/>
          <w:szCs w:val="28"/>
        </w:rPr>
        <w:t>5</w:t>
      </w:r>
      <w:r w:rsidRPr="00EA4AB5">
        <w:rPr>
          <w:spacing w:val="-4"/>
          <w:w w:val="95"/>
          <w:sz w:val="28"/>
          <w:szCs w:val="28"/>
        </w:rPr>
        <w:t xml:space="preserve"> </w:t>
      </w:r>
      <w:r w:rsidRPr="00EA4AB5">
        <w:rPr>
          <w:w w:val="95"/>
          <w:sz w:val="28"/>
          <w:szCs w:val="28"/>
        </w:rPr>
        <w:t>possible</w:t>
      </w:r>
      <w:r w:rsidRPr="00EA4AB5">
        <w:rPr>
          <w:spacing w:val="-2"/>
          <w:w w:val="95"/>
          <w:sz w:val="28"/>
          <w:szCs w:val="28"/>
        </w:rPr>
        <w:t xml:space="preserve"> </w:t>
      </w:r>
      <w:r w:rsidRPr="00EA4AB5">
        <w:rPr>
          <w:w w:val="95"/>
          <w:sz w:val="28"/>
          <w:szCs w:val="28"/>
        </w:rPr>
        <w:t>values,</w:t>
      </w:r>
      <w:r w:rsidRPr="00EA4AB5">
        <w:rPr>
          <w:spacing w:val="-5"/>
          <w:w w:val="95"/>
          <w:sz w:val="28"/>
          <w:szCs w:val="28"/>
        </w:rPr>
        <w:t xml:space="preserve"> </w:t>
      </w:r>
      <w:r w:rsidRPr="00EA4AB5">
        <w:rPr>
          <w:w w:val="95"/>
          <w:sz w:val="28"/>
          <w:szCs w:val="28"/>
        </w:rPr>
        <w:t>then</w:t>
      </w:r>
      <w:r w:rsidRPr="00EA4AB5">
        <w:rPr>
          <w:spacing w:val="-3"/>
          <w:w w:val="95"/>
          <w:sz w:val="28"/>
          <w:szCs w:val="28"/>
        </w:rPr>
        <w:t xml:space="preserve"> </w:t>
      </w:r>
      <w:r w:rsidRPr="00EA4AB5">
        <w:rPr>
          <w:w w:val="95"/>
          <w:sz w:val="28"/>
          <w:szCs w:val="28"/>
        </w:rPr>
        <w:t>to</w:t>
      </w:r>
      <w:r w:rsidRPr="00EA4AB5">
        <w:rPr>
          <w:spacing w:val="-4"/>
          <w:w w:val="95"/>
          <w:sz w:val="28"/>
          <w:szCs w:val="28"/>
        </w:rPr>
        <w:t xml:space="preserve"> </w:t>
      </w:r>
      <w:r w:rsidRPr="00EA4AB5">
        <w:rPr>
          <w:w w:val="95"/>
          <w:sz w:val="28"/>
          <w:szCs w:val="28"/>
        </w:rPr>
        <w:t>test</w:t>
      </w:r>
      <w:r w:rsidRPr="00EA4AB5">
        <w:rPr>
          <w:spacing w:val="-5"/>
          <w:w w:val="95"/>
          <w:sz w:val="28"/>
          <w:szCs w:val="28"/>
        </w:rPr>
        <w:t xml:space="preserve"> </w:t>
      </w:r>
      <w:r w:rsidRPr="00EA4AB5">
        <w:rPr>
          <w:w w:val="95"/>
          <w:sz w:val="28"/>
          <w:szCs w:val="28"/>
        </w:rPr>
        <w:t>all</w:t>
      </w:r>
      <w:r w:rsidRPr="00EA4AB5">
        <w:rPr>
          <w:spacing w:val="-5"/>
          <w:w w:val="95"/>
          <w:sz w:val="28"/>
          <w:szCs w:val="28"/>
        </w:rPr>
        <w:t xml:space="preserve"> </w:t>
      </w:r>
      <w:r w:rsidRPr="00EA4AB5">
        <w:rPr>
          <w:w w:val="95"/>
          <w:sz w:val="28"/>
          <w:szCs w:val="28"/>
        </w:rPr>
        <w:t>the</w:t>
      </w:r>
      <w:r w:rsidRPr="00EA4AB5">
        <w:rPr>
          <w:spacing w:val="-3"/>
          <w:w w:val="95"/>
          <w:sz w:val="28"/>
          <w:szCs w:val="28"/>
        </w:rPr>
        <w:t xml:space="preserve"> </w:t>
      </w:r>
      <w:r w:rsidRPr="00EA4AB5">
        <w:rPr>
          <w:w w:val="95"/>
          <w:sz w:val="28"/>
          <w:szCs w:val="28"/>
        </w:rPr>
        <w:t>valid</w:t>
      </w:r>
      <w:r w:rsidRPr="00EA4AB5">
        <w:rPr>
          <w:spacing w:val="5"/>
          <w:w w:val="95"/>
          <w:sz w:val="28"/>
          <w:szCs w:val="28"/>
        </w:rPr>
        <w:t xml:space="preserve"> </w:t>
      </w:r>
      <w:r w:rsidRPr="00EA4AB5">
        <w:rPr>
          <w:w w:val="95"/>
          <w:sz w:val="28"/>
          <w:szCs w:val="28"/>
        </w:rPr>
        <w:t>combinations</w:t>
      </w:r>
      <w:r w:rsidRPr="00EA4AB5">
        <w:rPr>
          <w:spacing w:val="-3"/>
          <w:w w:val="95"/>
          <w:sz w:val="28"/>
          <w:szCs w:val="28"/>
        </w:rPr>
        <w:t xml:space="preserve"> </w:t>
      </w:r>
      <w:r w:rsidRPr="00EA4AB5">
        <w:rPr>
          <w:w w:val="95"/>
          <w:sz w:val="28"/>
          <w:szCs w:val="28"/>
        </w:rPr>
        <w:t>you</w:t>
      </w:r>
      <w:r w:rsidRPr="00EA4AB5">
        <w:rPr>
          <w:spacing w:val="-13"/>
          <w:w w:val="95"/>
          <w:sz w:val="28"/>
          <w:szCs w:val="28"/>
        </w:rPr>
        <w:t xml:space="preserve"> </w:t>
      </w:r>
      <w:r w:rsidRPr="00EA4AB5">
        <w:rPr>
          <w:w w:val="95"/>
          <w:sz w:val="28"/>
          <w:szCs w:val="28"/>
        </w:rPr>
        <w:t>would</w:t>
      </w:r>
      <w:r w:rsidRPr="00EA4AB5">
        <w:rPr>
          <w:spacing w:val="-64"/>
          <w:w w:val="95"/>
          <w:sz w:val="28"/>
          <w:szCs w:val="28"/>
        </w:rPr>
        <w:t xml:space="preserve"> </w:t>
      </w:r>
      <w:r w:rsidRPr="00EA4AB5">
        <w:rPr>
          <w:sz w:val="28"/>
          <w:szCs w:val="28"/>
        </w:rPr>
        <w:t>need</w:t>
      </w:r>
      <w:r w:rsidRPr="00EA4AB5">
        <w:rPr>
          <w:spacing w:val="13"/>
          <w:sz w:val="28"/>
          <w:szCs w:val="28"/>
        </w:rPr>
        <w:t xml:space="preserve"> </w:t>
      </w:r>
      <w:r w:rsidRPr="00EA4AB5">
        <w:rPr>
          <w:sz w:val="28"/>
          <w:szCs w:val="28"/>
        </w:rPr>
        <w:t>30</w:t>
      </w:r>
      <w:r w:rsidRPr="00EA4AB5">
        <w:rPr>
          <w:spacing w:val="16"/>
          <w:sz w:val="28"/>
          <w:szCs w:val="28"/>
        </w:rPr>
        <w:t xml:space="preserve"> </w:t>
      </w:r>
      <w:r w:rsidRPr="00EA4AB5">
        <w:rPr>
          <w:sz w:val="28"/>
          <w:szCs w:val="28"/>
        </w:rPr>
        <w:t>517</w:t>
      </w:r>
      <w:r w:rsidRPr="00EA4AB5">
        <w:rPr>
          <w:spacing w:val="13"/>
          <w:sz w:val="28"/>
          <w:szCs w:val="28"/>
        </w:rPr>
        <w:t xml:space="preserve"> </w:t>
      </w:r>
      <w:r w:rsidRPr="00EA4AB5">
        <w:rPr>
          <w:sz w:val="28"/>
          <w:szCs w:val="28"/>
        </w:rPr>
        <w:t>578</w:t>
      </w:r>
      <w:r w:rsidRPr="00EA4AB5">
        <w:rPr>
          <w:spacing w:val="12"/>
          <w:sz w:val="28"/>
          <w:szCs w:val="28"/>
        </w:rPr>
        <w:t xml:space="preserve"> </w:t>
      </w:r>
      <w:r w:rsidRPr="00EA4AB5">
        <w:rPr>
          <w:sz w:val="28"/>
          <w:szCs w:val="28"/>
        </w:rPr>
        <w:t>125</w:t>
      </w:r>
      <w:r w:rsidRPr="00EA4AB5">
        <w:rPr>
          <w:spacing w:val="15"/>
          <w:sz w:val="28"/>
          <w:szCs w:val="28"/>
        </w:rPr>
        <w:t xml:space="preserve"> </w:t>
      </w:r>
      <w:r w:rsidRPr="00EA4AB5">
        <w:rPr>
          <w:sz w:val="28"/>
          <w:szCs w:val="28"/>
        </w:rPr>
        <w:t>(5</w:t>
      </w:r>
      <w:r w:rsidRPr="00EA4AB5">
        <w:rPr>
          <w:sz w:val="28"/>
          <w:szCs w:val="28"/>
          <w:vertAlign w:val="superscript"/>
        </w:rPr>
        <w:t>15</w:t>
      </w:r>
      <w:r w:rsidRPr="00EA4AB5">
        <w:rPr>
          <w:sz w:val="28"/>
          <w:szCs w:val="28"/>
        </w:rPr>
        <w:t>)</w:t>
      </w:r>
      <w:r w:rsidRPr="00EA4AB5">
        <w:rPr>
          <w:spacing w:val="1"/>
          <w:sz w:val="28"/>
          <w:szCs w:val="28"/>
        </w:rPr>
        <w:t xml:space="preserve"> </w:t>
      </w:r>
      <w:r w:rsidRPr="00EA4AB5">
        <w:rPr>
          <w:sz w:val="28"/>
          <w:szCs w:val="28"/>
        </w:rPr>
        <w:t>tests.</w:t>
      </w:r>
    </w:p>
    <w:p w14:paraId="76CD1D6B" w14:textId="77777777" w:rsidR="0061377B" w:rsidRPr="00EA4AB5" w:rsidRDefault="0061377B" w:rsidP="00EA4AB5">
      <w:pPr>
        <w:pStyle w:val="BodyText"/>
        <w:ind w:left="0" w:firstLine="0"/>
        <w:jc w:val="both"/>
      </w:pPr>
    </w:p>
    <w:p w14:paraId="35EE7C6C" w14:textId="77777777" w:rsidR="0061377B" w:rsidRPr="00EA4AB5" w:rsidRDefault="0061377B" w:rsidP="00EA4AB5">
      <w:pPr>
        <w:pStyle w:val="BodyText"/>
        <w:spacing w:before="11"/>
        <w:ind w:left="0" w:firstLine="0"/>
        <w:jc w:val="both"/>
      </w:pPr>
    </w:p>
    <w:p w14:paraId="1927FA1A" w14:textId="77777777" w:rsidR="0061377B" w:rsidRPr="00EA4AB5" w:rsidRDefault="0061377B" w:rsidP="00EA4AB5">
      <w:pPr>
        <w:pStyle w:val="Heading5"/>
        <w:spacing w:line="365" w:lineRule="exact"/>
        <w:jc w:val="both"/>
        <w:rPr>
          <w:sz w:val="28"/>
          <w:szCs w:val="28"/>
        </w:rPr>
      </w:pPr>
      <w:r w:rsidRPr="00EA4AB5">
        <w:rPr>
          <w:w w:val="95"/>
          <w:sz w:val="28"/>
          <w:szCs w:val="28"/>
        </w:rPr>
        <w:t>Early</w:t>
      </w:r>
      <w:r w:rsidRPr="00EA4AB5">
        <w:rPr>
          <w:spacing w:val="-26"/>
          <w:w w:val="95"/>
          <w:sz w:val="28"/>
          <w:szCs w:val="28"/>
        </w:rPr>
        <w:t xml:space="preserve"> </w:t>
      </w:r>
      <w:r w:rsidRPr="00EA4AB5">
        <w:rPr>
          <w:w w:val="95"/>
          <w:sz w:val="28"/>
          <w:szCs w:val="28"/>
        </w:rPr>
        <w:t>Testing:</w:t>
      </w:r>
    </w:p>
    <w:p w14:paraId="2DB27A22" w14:textId="77777777" w:rsidR="0061377B" w:rsidRPr="00EA4AB5" w:rsidRDefault="0061377B" w:rsidP="00EA4AB5">
      <w:pPr>
        <w:pStyle w:val="BodyText"/>
        <w:spacing w:line="319" w:lineRule="exact"/>
        <w:ind w:left="1017" w:firstLine="0"/>
        <w:jc w:val="both"/>
      </w:pPr>
      <w:r w:rsidRPr="00EA4AB5">
        <w:rPr>
          <w:w w:val="95"/>
        </w:rPr>
        <w:t>Testing</w:t>
      </w:r>
      <w:r w:rsidRPr="00EA4AB5">
        <w:rPr>
          <w:spacing w:val="19"/>
          <w:w w:val="95"/>
        </w:rPr>
        <w:t xml:space="preserve"> </w:t>
      </w:r>
      <w:r w:rsidRPr="00EA4AB5">
        <w:rPr>
          <w:w w:val="95"/>
        </w:rPr>
        <w:t>activities</w:t>
      </w:r>
      <w:r w:rsidRPr="00EA4AB5">
        <w:rPr>
          <w:spacing w:val="4"/>
          <w:w w:val="95"/>
        </w:rPr>
        <w:t xml:space="preserve"> </w:t>
      </w:r>
      <w:r w:rsidRPr="00EA4AB5">
        <w:rPr>
          <w:w w:val="95"/>
        </w:rPr>
        <w:t>should</w:t>
      </w:r>
      <w:r w:rsidRPr="00EA4AB5">
        <w:rPr>
          <w:spacing w:val="29"/>
          <w:w w:val="95"/>
        </w:rPr>
        <w:t xml:space="preserve"> </w:t>
      </w:r>
      <w:r w:rsidRPr="00EA4AB5">
        <w:rPr>
          <w:w w:val="95"/>
        </w:rPr>
        <w:t>start</w:t>
      </w:r>
      <w:r w:rsidRPr="00EA4AB5">
        <w:rPr>
          <w:spacing w:val="9"/>
          <w:w w:val="95"/>
        </w:rPr>
        <w:t xml:space="preserve"> </w:t>
      </w:r>
      <w:r w:rsidRPr="00EA4AB5">
        <w:rPr>
          <w:w w:val="95"/>
        </w:rPr>
        <w:t>as</w:t>
      </w:r>
      <w:r w:rsidRPr="00EA4AB5">
        <w:rPr>
          <w:spacing w:val="23"/>
          <w:w w:val="95"/>
        </w:rPr>
        <w:t xml:space="preserve"> </w:t>
      </w:r>
      <w:r w:rsidRPr="00EA4AB5">
        <w:rPr>
          <w:w w:val="95"/>
        </w:rPr>
        <w:t>early</w:t>
      </w:r>
      <w:r w:rsidRPr="00EA4AB5">
        <w:rPr>
          <w:spacing w:val="5"/>
          <w:w w:val="95"/>
        </w:rPr>
        <w:t xml:space="preserve"> </w:t>
      </w:r>
      <w:r w:rsidRPr="00EA4AB5">
        <w:rPr>
          <w:w w:val="95"/>
        </w:rPr>
        <w:t>as</w:t>
      </w:r>
      <w:r w:rsidRPr="00EA4AB5">
        <w:rPr>
          <w:spacing w:val="20"/>
          <w:w w:val="95"/>
        </w:rPr>
        <w:t xml:space="preserve"> </w:t>
      </w:r>
      <w:r w:rsidRPr="00EA4AB5">
        <w:rPr>
          <w:w w:val="95"/>
        </w:rPr>
        <w:t>possible</w:t>
      </w:r>
      <w:r w:rsidRPr="00EA4AB5">
        <w:rPr>
          <w:spacing w:val="32"/>
          <w:w w:val="95"/>
        </w:rPr>
        <w:t xml:space="preserve"> </w:t>
      </w:r>
      <w:r w:rsidRPr="00EA4AB5">
        <w:rPr>
          <w:w w:val="95"/>
        </w:rPr>
        <w:t>in</w:t>
      </w:r>
      <w:r w:rsidRPr="00EA4AB5">
        <w:rPr>
          <w:spacing w:val="24"/>
          <w:w w:val="95"/>
        </w:rPr>
        <w:t xml:space="preserve"> </w:t>
      </w:r>
      <w:r w:rsidRPr="00EA4AB5">
        <w:rPr>
          <w:w w:val="95"/>
        </w:rPr>
        <w:t>the</w:t>
      </w:r>
      <w:r w:rsidRPr="00EA4AB5">
        <w:rPr>
          <w:spacing w:val="20"/>
          <w:w w:val="95"/>
        </w:rPr>
        <w:t xml:space="preserve"> </w:t>
      </w:r>
      <w:r w:rsidRPr="00EA4AB5">
        <w:rPr>
          <w:w w:val="95"/>
        </w:rPr>
        <w:t>software</w:t>
      </w:r>
    </w:p>
    <w:p w14:paraId="33043727" w14:textId="77777777" w:rsidR="0061377B" w:rsidRPr="00EA4AB5" w:rsidRDefault="0061377B" w:rsidP="00EA4AB5">
      <w:pPr>
        <w:pStyle w:val="BodyText"/>
        <w:spacing w:before="2" w:line="322" w:lineRule="exact"/>
        <w:ind w:left="619" w:firstLine="0"/>
        <w:jc w:val="both"/>
      </w:pPr>
      <w:r w:rsidRPr="00EA4AB5">
        <w:rPr>
          <w:w w:val="95"/>
        </w:rPr>
        <w:t>or</w:t>
      </w:r>
      <w:r w:rsidRPr="00EA4AB5">
        <w:rPr>
          <w:spacing w:val="3"/>
          <w:w w:val="95"/>
        </w:rPr>
        <w:t xml:space="preserve"> </w:t>
      </w:r>
      <w:r w:rsidRPr="00EA4AB5">
        <w:rPr>
          <w:w w:val="95"/>
        </w:rPr>
        <w:t>system</w:t>
      </w:r>
      <w:r w:rsidRPr="00EA4AB5">
        <w:rPr>
          <w:spacing w:val="6"/>
          <w:w w:val="95"/>
        </w:rPr>
        <w:t xml:space="preserve"> </w:t>
      </w:r>
      <w:r w:rsidRPr="00EA4AB5">
        <w:rPr>
          <w:w w:val="95"/>
        </w:rPr>
        <w:t>development</w:t>
      </w:r>
      <w:r w:rsidRPr="00EA4AB5">
        <w:rPr>
          <w:spacing w:val="4"/>
          <w:w w:val="95"/>
        </w:rPr>
        <w:t xml:space="preserve"> </w:t>
      </w:r>
      <w:r w:rsidRPr="00EA4AB5">
        <w:rPr>
          <w:w w:val="95"/>
        </w:rPr>
        <w:t>life</w:t>
      </w:r>
      <w:r w:rsidRPr="00EA4AB5">
        <w:rPr>
          <w:spacing w:val="4"/>
          <w:w w:val="95"/>
        </w:rPr>
        <w:t xml:space="preserve"> </w:t>
      </w:r>
      <w:r w:rsidRPr="00EA4AB5">
        <w:rPr>
          <w:w w:val="95"/>
        </w:rPr>
        <w:t>cycle,</w:t>
      </w:r>
      <w:r w:rsidRPr="00EA4AB5">
        <w:rPr>
          <w:spacing w:val="4"/>
          <w:w w:val="95"/>
        </w:rPr>
        <w:t xml:space="preserve"> </w:t>
      </w:r>
      <w:r w:rsidRPr="00EA4AB5">
        <w:rPr>
          <w:w w:val="95"/>
        </w:rPr>
        <w:t>and</w:t>
      </w:r>
      <w:r w:rsidRPr="00EA4AB5">
        <w:rPr>
          <w:spacing w:val="6"/>
          <w:w w:val="95"/>
        </w:rPr>
        <w:t xml:space="preserve"> </w:t>
      </w:r>
      <w:r w:rsidRPr="00EA4AB5">
        <w:rPr>
          <w:w w:val="95"/>
        </w:rPr>
        <w:t>should</w:t>
      </w:r>
      <w:r w:rsidRPr="00EA4AB5">
        <w:rPr>
          <w:spacing w:val="11"/>
          <w:w w:val="95"/>
        </w:rPr>
        <w:t xml:space="preserve"> </w:t>
      </w:r>
      <w:r w:rsidRPr="00EA4AB5">
        <w:rPr>
          <w:w w:val="95"/>
        </w:rPr>
        <w:t>be</w:t>
      </w:r>
      <w:r w:rsidRPr="00EA4AB5">
        <w:rPr>
          <w:spacing w:val="2"/>
          <w:w w:val="95"/>
        </w:rPr>
        <w:t xml:space="preserve"> </w:t>
      </w:r>
      <w:r w:rsidRPr="00EA4AB5">
        <w:rPr>
          <w:w w:val="95"/>
        </w:rPr>
        <w:t>focused</w:t>
      </w:r>
      <w:r w:rsidRPr="00EA4AB5">
        <w:rPr>
          <w:spacing w:val="5"/>
          <w:w w:val="95"/>
        </w:rPr>
        <w:t xml:space="preserve"> </w:t>
      </w:r>
      <w:r w:rsidRPr="00EA4AB5">
        <w:rPr>
          <w:w w:val="95"/>
        </w:rPr>
        <w:t>on</w:t>
      </w:r>
      <w:r w:rsidRPr="00EA4AB5">
        <w:rPr>
          <w:spacing w:val="8"/>
          <w:w w:val="95"/>
        </w:rPr>
        <w:t xml:space="preserve"> </w:t>
      </w:r>
      <w:r w:rsidRPr="00EA4AB5">
        <w:rPr>
          <w:w w:val="95"/>
        </w:rPr>
        <w:t>deﬁned</w:t>
      </w:r>
      <w:r w:rsidRPr="00EA4AB5">
        <w:rPr>
          <w:spacing w:val="27"/>
          <w:w w:val="95"/>
        </w:rPr>
        <w:t xml:space="preserve"> </w:t>
      </w:r>
      <w:r w:rsidRPr="00EA4AB5">
        <w:rPr>
          <w:w w:val="95"/>
        </w:rPr>
        <w:t>objectives.</w:t>
      </w:r>
    </w:p>
    <w:p w14:paraId="43C4B3FA" w14:textId="77777777" w:rsidR="0061377B" w:rsidRPr="00EA4AB5" w:rsidRDefault="0061377B" w:rsidP="00EA4AB5">
      <w:pPr>
        <w:pStyle w:val="BodyText"/>
        <w:ind w:left="955" w:right="1528" w:firstLine="12"/>
        <w:jc w:val="both"/>
      </w:pPr>
      <w:r w:rsidRPr="00EA4AB5">
        <w:rPr>
          <w:w w:val="90"/>
        </w:rPr>
        <w:t>Testing</w:t>
      </w:r>
      <w:r w:rsidRPr="00EA4AB5">
        <w:rPr>
          <w:spacing w:val="47"/>
          <w:w w:val="90"/>
        </w:rPr>
        <w:t xml:space="preserve"> </w:t>
      </w:r>
      <w:r w:rsidRPr="00EA4AB5">
        <w:rPr>
          <w:w w:val="90"/>
        </w:rPr>
        <w:t>activities</w:t>
      </w:r>
      <w:r w:rsidRPr="00EA4AB5">
        <w:rPr>
          <w:spacing w:val="17"/>
          <w:w w:val="90"/>
        </w:rPr>
        <w:t xml:space="preserve"> </w:t>
      </w:r>
      <w:r w:rsidRPr="00EA4AB5">
        <w:rPr>
          <w:w w:val="90"/>
        </w:rPr>
        <w:t>should</w:t>
      </w:r>
      <w:r w:rsidRPr="00EA4AB5">
        <w:rPr>
          <w:spacing w:val="15"/>
          <w:w w:val="90"/>
        </w:rPr>
        <w:t xml:space="preserve"> </w:t>
      </w:r>
      <w:r w:rsidRPr="00EA4AB5">
        <w:rPr>
          <w:w w:val="90"/>
        </w:rPr>
        <w:t>start</w:t>
      </w:r>
      <w:r w:rsidRPr="00EA4AB5">
        <w:rPr>
          <w:spacing w:val="7"/>
          <w:w w:val="90"/>
        </w:rPr>
        <w:t xml:space="preserve"> </w:t>
      </w:r>
      <w:r w:rsidRPr="00EA4AB5">
        <w:rPr>
          <w:w w:val="90"/>
        </w:rPr>
        <w:t>as</w:t>
      </w:r>
      <w:r w:rsidRPr="00EA4AB5">
        <w:rPr>
          <w:spacing w:val="29"/>
          <w:w w:val="90"/>
        </w:rPr>
        <w:t xml:space="preserve"> </w:t>
      </w:r>
      <w:r w:rsidRPr="00EA4AB5">
        <w:rPr>
          <w:w w:val="90"/>
        </w:rPr>
        <w:t>early</w:t>
      </w:r>
      <w:r w:rsidRPr="00EA4AB5">
        <w:rPr>
          <w:spacing w:val="1"/>
          <w:w w:val="90"/>
        </w:rPr>
        <w:t xml:space="preserve"> </w:t>
      </w:r>
      <w:r w:rsidRPr="00EA4AB5">
        <w:rPr>
          <w:w w:val="90"/>
        </w:rPr>
        <w:t>as</w:t>
      </w:r>
      <w:r w:rsidRPr="00EA4AB5">
        <w:rPr>
          <w:spacing w:val="53"/>
          <w:w w:val="90"/>
        </w:rPr>
        <w:t xml:space="preserve"> </w:t>
      </w:r>
      <w:r w:rsidRPr="00EA4AB5">
        <w:rPr>
          <w:w w:val="90"/>
        </w:rPr>
        <w:t>possible</w:t>
      </w:r>
      <w:r w:rsidRPr="00EA4AB5">
        <w:rPr>
          <w:spacing w:val="56"/>
          <w:w w:val="90"/>
        </w:rPr>
        <w:t xml:space="preserve"> </w:t>
      </w:r>
      <w:r w:rsidRPr="00EA4AB5">
        <w:rPr>
          <w:w w:val="90"/>
        </w:rPr>
        <w:t>in</w:t>
      </w:r>
      <w:r w:rsidRPr="00EA4AB5">
        <w:rPr>
          <w:spacing w:val="58"/>
          <w:w w:val="90"/>
        </w:rPr>
        <w:t xml:space="preserve"> </w:t>
      </w:r>
      <w:r w:rsidRPr="00EA4AB5">
        <w:rPr>
          <w:w w:val="90"/>
        </w:rPr>
        <w:t>the</w:t>
      </w:r>
      <w:r w:rsidRPr="00EA4AB5">
        <w:rPr>
          <w:spacing w:val="51"/>
          <w:w w:val="90"/>
        </w:rPr>
        <w:t xml:space="preserve"> </w:t>
      </w:r>
      <w:r w:rsidRPr="00EA4AB5">
        <w:rPr>
          <w:w w:val="90"/>
        </w:rPr>
        <w:t>development</w:t>
      </w:r>
      <w:r w:rsidRPr="00EA4AB5">
        <w:rPr>
          <w:spacing w:val="-60"/>
          <w:w w:val="90"/>
        </w:rPr>
        <w:t xml:space="preserve"> </w:t>
      </w:r>
      <w:r w:rsidRPr="00EA4AB5">
        <w:t>lifecycle.</w:t>
      </w:r>
    </w:p>
    <w:p w14:paraId="6C394B5E" w14:textId="77777777" w:rsidR="0061377B" w:rsidRPr="00EA4AB5" w:rsidRDefault="0061377B" w:rsidP="00EA4AB5">
      <w:pPr>
        <w:pStyle w:val="BodyText"/>
        <w:ind w:left="950" w:right="2395" w:firstLine="16"/>
        <w:jc w:val="both"/>
      </w:pPr>
      <w:r w:rsidRPr="00EA4AB5">
        <w:rPr>
          <w:w w:val="95"/>
        </w:rPr>
        <w:t>These activities should</w:t>
      </w:r>
      <w:r w:rsidRPr="00EA4AB5">
        <w:rPr>
          <w:spacing w:val="1"/>
          <w:w w:val="95"/>
        </w:rPr>
        <w:t xml:space="preserve"> </w:t>
      </w:r>
      <w:r w:rsidRPr="00EA4AB5">
        <w:rPr>
          <w:w w:val="95"/>
        </w:rPr>
        <w:t>be focused on deﬁned</w:t>
      </w:r>
      <w:r w:rsidRPr="00EA4AB5">
        <w:rPr>
          <w:spacing w:val="1"/>
          <w:w w:val="95"/>
        </w:rPr>
        <w:t xml:space="preserve"> </w:t>
      </w:r>
      <w:r w:rsidRPr="00EA4AB5">
        <w:rPr>
          <w:w w:val="95"/>
        </w:rPr>
        <w:t>objectives –</w:t>
      </w:r>
      <w:r w:rsidRPr="00EA4AB5">
        <w:rPr>
          <w:spacing w:val="1"/>
          <w:w w:val="95"/>
        </w:rPr>
        <w:t xml:space="preserve"> </w:t>
      </w:r>
      <w:r w:rsidRPr="00EA4AB5">
        <w:rPr>
          <w:w w:val="95"/>
        </w:rPr>
        <w:t>outlined</w:t>
      </w:r>
      <w:r w:rsidRPr="00EA4AB5">
        <w:rPr>
          <w:spacing w:val="1"/>
          <w:w w:val="95"/>
        </w:rPr>
        <w:t xml:space="preserve"> </w:t>
      </w:r>
      <w:r w:rsidRPr="00EA4AB5">
        <w:rPr>
          <w:w w:val="95"/>
        </w:rPr>
        <w:t>in</w:t>
      </w:r>
      <w:r w:rsidRPr="00EA4AB5">
        <w:rPr>
          <w:spacing w:val="-64"/>
          <w:w w:val="95"/>
        </w:rPr>
        <w:t xml:space="preserve"> </w:t>
      </w:r>
      <w:r w:rsidRPr="00EA4AB5">
        <w:t>the</w:t>
      </w:r>
      <w:r w:rsidRPr="00EA4AB5">
        <w:rPr>
          <w:spacing w:val="-21"/>
        </w:rPr>
        <w:t xml:space="preserve"> </w:t>
      </w:r>
      <w:r w:rsidRPr="00EA4AB5">
        <w:t>Test</w:t>
      </w:r>
      <w:r w:rsidRPr="00EA4AB5">
        <w:rPr>
          <w:spacing w:val="-14"/>
        </w:rPr>
        <w:t xml:space="preserve"> </w:t>
      </w:r>
      <w:r w:rsidRPr="00EA4AB5">
        <w:t>Strategy.</w:t>
      </w:r>
    </w:p>
    <w:p w14:paraId="6D0D5546" w14:textId="77777777" w:rsidR="0061377B" w:rsidRPr="00EA4AB5" w:rsidRDefault="0061377B" w:rsidP="00EA4AB5">
      <w:pPr>
        <w:pStyle w:val="BodyText"/>
        <w:ind w:left="0" w:firstLine="0"/>
        <w:jc w:val="both"/>
      </w:pPr>
    </w:p>
    <w:p w14:paraId="338D4FA6" w14:textId="77777777" w:rsidR="0061377B" w:rsidRPr="00EA4AB5" w:rsidRDefault="0061377B" w:rsidP="00EA4AB5">
      <w:pPr>
        <w:pStyle w:val="BodyText"/>
        <w:ind w:left="0" w:firstLine="0"/>
        <w:jc w:val="both"/>
      </w:pPr>
    </w:p>
    <w:p w14:paraId="4F355877" w14:textId="77777777" w:rsidR="0061377B" w:rsidRPr="00EA4AB5" w:rsidRDefault="0061377B" w:rsidP="00EA4AB5">
      <w:pPr>
        <w:pStyle w:val="BodyText"/>
        <w:ind w:left="0" w:firstLine="0"/>
        <w:jc w:val="both"/>
      </w:pPr>
    </w:p>
    <w:p w14:paraId="4C8F99CF" w14:textId="77777777" w:rsidR="0061377B" w:rsidRPr="00EA4AB5" w:rsidRDefault="0061377B" w:rsidP="00EA4AB5">
      <w:pPr>
        <w:pStyle w:val="BodyText"/>
        <w:spacing w:before="8"/>
        <w:ind w:left="0" w:firstLine="0"/>
        <w:jc w:val="both"/>
      </w:pPr>
    </w:p>
    <w:p w14:paraId="3C0C661A" w14:textId="77777777" w:rsidR="0061377B" w:rsidRPr="00EA4AB5" w:rsidRDefault="0061377B" w:rsidP="00EA4AB5">
      <w:pPr>
        <w:ind w:right="399"/>
        <w:jc w:val="both"/>
        <w:rPr>
          <w:rFonts w:ascii="Times New Roman" w:hAnsi="Times New Roman" w:cs="Times New Roman"/>
          <w:sz w:val="28"/>
          <w:szCs w:val="28"/>
        </w:rPr>
      </w:pPr>
      <w:r w:rsidRPr="00EA4AB5">
        <w:rPr>
          <w:rFonts w:ascii="Times New Roman" w:hAnsi="Times New Roman" w:cs="Times New Roman"/>
          <w:color w:val="5B9BD4"/>
          <w:sz w:val="28"/>
          <w:szCs w:val="28"/>
        </w:rPr>
        <w:t>5</w:t>
      </w:r>
    </w:p>
    <w:p w14:paraId="42B5CD5C" w14:textId="77777777" w:rsidR="0061377B" w:rsidRPr="00EA4AB5" w:rsidRDefault="0061377B" w:rsidP="00EA4AB5">
      <w:pPr>
        <w:jc w:val="both"/>
        <w:rPr>
          <w:rFonts w:ascii="Times New Roman" w:hAnsi="Times New Roman" w:cs="Times New Roman"/>
          <w:sz w:val="28"/>
          <w:szCs w:val="28"/>
        </w:rPr>
        <w:sectPr w:rsidR="0061377B" w:rsidRPr="00EA4AB5" w:rsidSect="00293BE4">
          <w:pgSz w:w="10800" w:h="14400"/>
          <w:pgMar w:top="460" w:right="0" w:bottom="280" w:left="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53941B10" w14:textId="77777777" w:rsidR="0061377B" w:rsidRPr="00EA4AB5" w:rsidRDefault="0061377B" w:rsidP="00EA4AB5">
      <w:pPr>
        <w:pStyle w:val="BodyText"/>
        <w:ind w:left="3494" w:firstLine="0"/>
        <w:jc w:val="both"/>
      </w:pPr>
    </w:p>
    <w:p w14:paraId="73DF0A14" w14:textId="77777777" w:rsidR="0061377B" w:rsidRPr="00EA4AB5" w:rsidRDefault="0061377B" w:rsidP="00EA4AB5">
      <w:pPr>
        <w:pStyle w:val="BodyText"/>
        <w:ind w:left="0" w:firstLine="0"/>
        <w:jc w:val="both"/>
      </w:pPr>
    </w:p>
    <w:p w14:paraId="4E92963A" w14:textId="77777777" w:rsidR="0061377B" w:rsidRPr="00EA4AB5" w:rsidRDefault="0061377B" w:rsidP="00EA4AB5">
      <w:pPr>
        <w:pStyle w:val="BodyText"/>
        <w:ind w:left="0" w:firstLine="0"/>
        <w:jc w:val="both"/>
      </w:pPr>
    </w:p>
    <w:p w14:paraId="689A1DBD" w14:textId="77777777" w:rsidR="0061377B" w:rsidRPr="00EA4AB5" w:rsidRDefault="0061377B" w:rsidP="00EA4AB5">
      <w:pPr>
        <w:pStyle w:val="BodyText"/>
        <w:spacing w:before="5"/>
        <w:ind w:left="0" w:firstLine="0"/>
        <w:jc w:val="both"/>
      </w:pPr>
    </w:p>
    <w:p w14:paraId="7B73C05C" w14:textId="77777777" w:rsidR="0061377B" w:rsidRPr="00EA4AB5" w:rsidRDefault="0061377B" w:rsidP="00EA4AB5">
      <w:pPr>
        <w:pStyle w:val="BodyText"/>
        <w:spacing w:before="2"/>
        <w:ind w:left="0" w:firstLine="0"/>
        <w:jc w:val="both"/>
      </w:pPr>
    </w:p>
    <w:p w14:paraId="22A78E6C" w14:textId="77777777" w:rsidR="0061377B" w:rsidRPr="00EA4AB5" w:rsidRDefault="0061377B" w:rsidP="00EA4AB5">
      <w:pPr>
        <w:pStyle w:val="Heading5"/>
        <w:spacing w:before="86" w:line="365" w:lineRule="exact"/>
        <w:jc w:val="both"/>
        <w:rPr>
          <w:sz w:val="28"/>
          <w:szCs w:val="28"/>
        </w:rPr>
      </w:pPr>
      <w:r w:rsidRPr="00EA4AB5">
        <w:rPr>
          <w:w w:val="95"/>
          <w:sz w:val="28"/>
          <w:szCs w:val="28"/>
        </w:rPr>
        <w:t>Defect</w:t>
      </w:r>
      <w:r w:rsidRPr="00EA4AB5">
        <w:rPr>
          <w:spacing w:val="-22"/>
          <w:w w:val="95"/>
          <w:sz w:val="28"/>
          <w:szCs w:val="28"/>
        </w:rPr>
        <w:t xml:space="preserve"> </w:t>
      </w:r>
      <w:r w:rsidRPr="00EA4AB5">
        <w:rPr>
          <w:w w:val="95"/>
          <w:sz w:val="28"/>
          <w:szCs w:val="28"/>
        </w:rPr>
        <w:t>Clustering:</w:t>
      </w:r>
    </w:p>
    <w:p w14:paraId="110F8899" w14:textId="0D1F42EE" w:rsidR="0061377B" w:rsidRPr="00EA4AB5" w:rsidRDefault="0061377B" w:rsidP="00EA4AB5">
      <w:pPr>
        <w:pStyle w:val="BodyText"/>
        <w:ind w:left="619" w:right="1512" w:firstLine="701"/>
        <w:jc w:val="both"/>
      </w:pPr>
      <w:r w:rsidRPr="00EA4AB5">
        <w:rPr>
          <w:w w:val="95"/>
        </w:rPr>
        <w:t>A small number of modules contain most of the defects discovered</w:t>
      </w:r>
      <w:r w:rsidRPr="00EA4AB5">
        <w:rPr>
          <w:spacing w:val="1"/>
          <w:w w:val="95"/>
        </w:rPr>
        <w:t xml:space="preserve"> </w:t>
      </w:r>
      <w:r w:rsidRPr="00EA4AB5">
        <w:rPr>
          <w:w w:val="95"/>
        </w:rPr>
        <w:t>during</w:t>
      </w:r>
      <w:r w:rsidRPr="00EA4AB5">
        <w:rPr>
          <w:spacing w:val="-64"/>
          <w:w w:val="95"/>
        </w:rPr>
        <w:t xml:space="preserve"> </w:t>
      </w:r>
      <w:r w:rsidRPr="00EA4AB5">
        <w:rPr>
          <w:w w:val="90"/>
        </w:rPr>
        <w:t>pre-</w:t>
      </w:r>
      <w:r w:rsidRPr="00EA4AB5">
        <w:rPr>
          <w:spacing w:val="45"/>
          <w:w w:val="90"/>
        </w:rPr>
        <w:t xml:space="preserve"> </w:t>
      </w:r>
      <w:r w:rsidRPr="00EA4AB5">
        <w:rPr>
          <w:w w:val="90"/>
        </w:rPr>
        <w:t>release</w:t>
      </w:r>
      <w:r w:rsidRPr="00EA4AB5">
        <w:rPr>
          <w:spacing w:val="32"/>
          <w:w w:val="90"/>
        </w:rPr>
        <w:t xml:space="preserve"> </w:t>
      </w:r>
      <w:r w:rsidRPr="00EA4AB5">
        <w:rPr>
          <w:w w:val="90"/>
        </w:rPr>
        <w:t>testing,</w:t>
      </w:r>
      <w:r w:rsidRPr="00EA4AB5">
        <w:rPr>
          <w:spacing w:val="13"/>
          <w:w w:val="90"/>
        </w:rPr>
        <w:t xml:space="preserve"> </w:t>
      </w:r>
      <w:r w:rsidRPr="00EA4AB5">
        <w:rPr>
          <w:w w:val="90"/>
        </w:rPr>
        <w:t>or</w:t>
      </w:r>
      <w:r w:rsidRPr="00EA4AB5">
        <w:rPr>
          <w:spacing w:val="-3"/>
          <w:w w:val="90"/>
        </w:rPr>
        <w:t xml:space="preserve"> </w:t>
      </w:r>
      <w:r w:rsidRPr="00EA4AB5">
        <w:rPr>
          <w:w w:val="90"/>
        </w:rPr>
        <w:t>are</w:t>
      </w:r>
      <w:r w:rsidRPr="00EA4AB5">
        <w:rPr>
          <w:spacing w:val="24"/>
          <w:w w:val="90"/>
        </w:rPr>
        <w:t xml:space="preserve"> </w:t>
      </w:r>
      <w:r w:rsidRPr="00EA4AB5">
        <w:rPr>
          <w:w w:val="90"/>
        </w:rPr>
        <w:t>responsible</w:t>
      </w:r>
      <w:r w:rsidRPr="00EA4AB5">
        <w:rPr>
          <w:spacing w:val="28"/>
          <w:w w:val="90"/>
        </w:rPr>
        <w:t xml:space="preserve"> </w:t>
      </w:r>
      <w:r w:rsidRPr="00EA4AB5">
        <w:rPr>
          <w:w w:val="90"/>
        </w:rPr>
        <w:t>for</w:t>
      </w:r>
      <w:r w:rsidRPr="00EA4AB5">
        <w:rPr>
          <w:spacing w:val="12"/>
          <w:w w:val="90"/>
        </w:rPr>
        <w:t xml:space="preserve"> </w:t>
      </w:r>
      <w:r w:rsidRPr="00EA4AB5">
        <w:rPr>
          <w:w w:val="90"/>
        </w:rPr>
        <w:t>the</w:t>
      </w:r>
      <w:r w:rsidR="00A3351A" w:rsidRPr="00EA4AB5">
        <w:rPr>
          <w:w w:val="90"/>
        </w:rPr>
        <w:t xml:space="preserve"> </w:t>
      </w:r>
      <w:r w:rsidRPr="00EA4AB5">
        <w:rPr>
          <w:w w:val="90"/>
        </w:rPr>
        <w:t>most</w:t>
      </w:r>
      <w:r w:rsidRPr="00EA4AB5">
        <w:rPr>
          <w:spacing w:val="32"/>
          <w:w w:val="90"/>
        </w:rPr>
        <w:t xml:space="preserve"> </w:t>
      </w:r>
      <w:r w:rsidRPr="00EA4AB5">
        <w:rPr>
          <w:w w:val="90"/>
        </w:rPr>
        <w:t>operational</w:t>
      </w:r>
      <w:r w:rsidRPr="00EA4AB5">
        <w:rPr>
          <w:spacing w:val="-5"/>
          <w:w w:val="90"/>
        </w:rPr>
        <w:t xml:space="preserve"> </w:t>
      </w:r>
      <w:r w:rsidRPr="00EA4AB5">
        <w:rPr>
          <w:w w:val="90"/>
        </w:rPr>
        <w:t>failures.</w:t>
      </w:r>
    </w:p>
    <w:p w14:paraId="1BF81460" w14:textId="36626909" w:rsidR="0061377B" w:rsidRPr="00EA4AB5" w:rsidRDefault="0061377B" w:rsidP="00EA4AB5">
      <w:pPr>
        <w:pStyle w:val="BodyText"/>
        <w:spacing w:line="321" w:lineRule="exact"/>
        <w:ind w:left="619" w:firstLine="0"/>
        <w:jc w:val="both"/>
      </w:pPr>
      <w:r w:rsidRPr="00EA4AB5">
        <w:rPr>
          <w:w w:val="90"/>
        </w:rPr>
        <w:t>Defects</w:t>
      </w:r>
      <w:r w:rsidRPr="00EA4AB5">
        <w:rPr>
          <w:spacing w:val="26"/>
          <w:w w:val="90"/>
        </w:rPr>
        <w:t xml:space="preserve"> </w:t>
      </w:r>
      <w:r w:rsidRPr="00EA4AB5">
        <w:rPr>
          <w:w w:val="90"/>
        </w:rPr>
        <w:t>are</w:t>
      </w:r>
      <w:r w:rsidRPr="00EA4AB5">
        <w:rPr>
          <w:spacing w:val="57"/>
        </w:rPr>
        <w:t xml:space="preserve"> </w:t>
      </w:r>
      <w:r w:rsidRPr="00EA4AB5">
        <w:rPr>
          <w:w w:val="90"/>
        </w:rPr>
        <w:t>not</w:t>
      </w:r>
      <w:r w:rsidRPr="00EA4AB5">
        <w:rPr>
          <w:spacing w:val="9"/>
          <w:w w:val="90"/>
        </w:rPr>
        <w:t xml:space="preserve"> </w:t>
      </w:r>
      <w:r w:rsidRPr="00EA4AB5">
        <w:rPr>
          <w:w w:val="90"/>
        </w:rPr>
        <w:t>evenly</w:t>
      </w:r>
      <w:r w:rsidRPr="00EA4AB5">
        <w:rPr>
          <w:spacing w:val="53"/>
          <w:w w:val="90"/>
        </w:rPr>
        <w:t xml:space="preserve"> </w:t>
      </w:r>
      <w:r w:rsidRPr="00EA4AB5">
        <w:rPr>
          <w:w w:val="90"/>
        </w:rPr>
        <w:t>spread</w:t>
      </w:r>
      <w:r w:rsidRPr="00EA4AB5">
        <w:rPr>
          <w:spacing w:val="77"/>
        </w:rPr>
        <w:t xml:space="preserve"> </w:t>
      </w:r>
      <w:r w:rsidRPr="00EA4AB5">
        <w:rPr>
          <w:w w:val="90"/>
        </w:rPr>
        <w:t>in</w:t>
      </w:r>
      <w:r w:rsidRPr="00EA4AB5">
        <w:rPr>
          <w:spacing w:val="20"/>
          <w:w w:val="90"/>
        </w:rPr>
        <w:t xml:space="preserve"> </w:t>
      </w:r>
      <w:r w:rsidRPr="00EA4AB5">
        <w:rPr>
          <w:w w:val="90"/>
        </w:rPr>
        <w:t>a</w:t>
      </w:r>
      <w:r w:rsidRPr="00EA4AB5">
        <w:rPr>
          <w:spacing w:val="20"/>
          <w:w w:val="90"/>
        </w:rPr>
        <w:t xml:space="preserve"> </w:t>
      </w:r>
      <w:r w:rsidRPr="00EA4AB5">
        <w:rPr>
          <w:w w:val="90"/>
        </w:rPr>
        <w:t>system</w:t>
      </w:r>
      <w:r w:rsidRPr="00EA4AB5">
        <w:rPr>
          <w:spacing w:val="36"/>
          <w:w w:val="90"/>
        </w:rPr>
        <w:t xml:space="preserve"> </w:t>
      </w:r>
      <w:r w:rsidR="00A3351A" w:rsidRPr="00EA4AB5">
        <w:rPr>
          <w:w w:val="90"/>
        </w:rPr>
        <w:t>they are</w:t>
      </w:r>
      <w:r w:rsidRPr="00EA4AB5">
        <w:rPr>
          <w:spacing w:val="16"/>
          <w:w w:val="90"/>
        </w:rPr>
        <w:t xml:space="preserve"> </w:t>
      </w:r>
      <w:r w:rsidRPr="00EA4AB5">
        <w:rPr>
          <w:w w:val="90"/>
        </w:rPr>
        <w:t>‘clustered</w:t>
      </w:r>
    </w:p>
    <w:p w14:paraId="17326298" w14:textId="4BF75FC7" w:rsidR="0061377B" w:rsidRPr="00EA4AB5" w:rsidRDefault="0061377B" w:rsidP="00EA4AB5">
      <w:pPr>
        <w:pStyle w:val="BodyText"/>
        <w:ind w:left="619" w:right="1528" w:firstLine="701"/>
        <w:jc w:val="both"/>
      </w:pPr>
      <w:r w:rsidRPr="00EA4AB5">
        <w:rPr>
          <w:w w:val="95"/>
        </w:rPr>
        <w:t>In other words, most</w:t>
      </w:r>
      <w:r w:rsidR="00A3351A" w:rsidRPr="00EA4AB5">
        <w:rPr>
          <w:w w:val="95"/>
        </w:rPr>
        <w:t xml:space="preserve"> </w:t>
      </w:r>
      <w:r w:rsidRPr="00EA4AB5">
        <w:rPr>
          <w:w w:val="95"/>
        </w:rPr>
        <w:t>defects found during testing are usually Conﬁned</w:t>
      </w:r>
      <w:r w:rsidRPr="00EA4AB5">
        <w:rPr>
          <w:spacing w:val="1"/>
          <w:w w:val="95"/>
        </w:rPr>
        <w:t xml:space="preserve"> </w:t>
      </w:r>
      <w:r w:rsidRPr="00EA4AB5">
        <w:rPr>
          <w:w w:val="95"/>
        </w:rPr>
        <w:t>to</w:t>
      </w:r>
      <w:r w:rsidRPr="00EA4AB5">
        <w:rPr>
          <w:spacing w:val="1"/>
          <w:w w:val="95"/>
        </w:rPr>
        <w:t xml:space="preserve"> </w:t>
      </w:r>
      <w:r w:rsidRPr="00EA4AB5">
        <w:rPr>
          <w:w w:val="95"/>
        </w:rPr>
        <w:t>a</w:t>
      </w:r>
      <w:r w:rsidRPr="00EA4AB5">
        <w:rPr>
          <w:spacing w:val="-64"/>
          <w:w w:val="95"/>
        </w:rPr>
        <w:t xml:space="preserve"> </w:t>
      </w:r>
      <w:r w:rsidRPr="00EA4AB5">
        <w:rPr>
          <w:w w:val="90"/>
        </w:rPr>
        <w:t>small</w:t>
      </w:r>
      <w:r w:rsidRPr="00EA4AB5">
        <w:rPr>
          <w:spacing w:val="1"/>
          <w:w w:val="90"/>
        </w:rPr>
        <w:t xml:space="preserve"> </w:t>
      </w:r>
      <w:r w:rsidRPr="00EA4AB5">
        <w:rPr>
          <w:w w:val="90"/>
        </w:rPr>
        <w:t>number</w:t>
      </w:r>
      <w:r w:rsidRPr="00EA4AB5">
        <w:rPr>
          <w:spacing w:val="1"/>
          <w:w w:val="90"/>
        </w:rPr>
        <w:t xml:space="preserve"> </w:t>
      </w:r>
      <w:r w:rsidRPr="00EA4AB5">
        <w:rPr>
          <w:w w:val="90"/>
        </w:rPr>
        <w:t>of</w:t>
      </w:r>
      <w:r w:rsidRPr="00EA4AB5">
        <w:rPr>
          <w:spacing w:val="1"/>
          <w:w w:val="90"/>
        </w:rPr>
        <w:t xml:space="preserve"> </w:t>
      </w:r>
      <w:r w:rsidRPr="00EA4AB5">
        <w:rPr>
          <w:w w:val="90"/>
        </w:rPr>
        <w:t>modules similarly,</w:t>
      </w:r>
      <w:r w:rsidRPr="00EA4AB5">
        <w:rPr>
          <w:spacing w:val="56"/>
        </w:rPr>
        <w:t xml:space="preserve"> </w:t>
      </w:r>
      <w:r w:rsidRPr="00EA4AB5">
        <w:rPr>
          <w:w w:val="90"/>
        </w:rPr>
        <w:t>most operational</w:t>
      </w:r>
      <w:r w:rsidRPr="00EA4AB5">
        <w:rPr>
          <w:spacing w:val="56"/>
        </w:rPr>
        <w:t xml:space="preserve"> </w:t>
      </w:r>
      <w:r w:rsidRPr="00EA4AB5">
        <w:rPr>
          <w:w w:val="90"/>
        </w:rPr>
        <w:t>failures of</w:t>
      </w:r>
      <w:r w:rsidRPr="00EA4AB5">
        <w:rPr>
          <w:spacing w:val="57"/>
        </w:rPr>
        <w:t xml:space="preserve"> </w:t>
      </w:r>
      <w:r w:rsidRPr="00EA4AB5">
        <w:rPr>
          <w:w w:val="90"/>
        </w:rPr>
        <w:t>a</w:t>
      </w:r>
      <w:r w:rsidRPr="00EA4AB5">
        <w:rPr>
          <w:spacing w:val="56"/>
        </w:rPr>
        <w:t xml:space="preserve"> </w:t>
      </w:r>
      <w:r w:rsidRPr="00EA4AB5">
        <w:rPr>
          <w:w w:val="90"/>
        </w:rPr>
        <w:t>system are</w:t>
      </w:r>
      <w:r w:rsidRPr="00EA4AB5">
        <w:rPr>
          <w:spacing w:val="1"/>
          <w:w w:val="90"/>
        </w:rPr>
        <w:t xml:space="preserve"> </w:t>
      </w:r>
      <w:r w:rsidRPr="00EA4AB5">
        <w:t>usually</w:t>
      </w:r>
      <w:r w:rsidRPr="00EA4AB5">
        <w:rPr>
          <w:spacing w:val="11"/>
        </w:rPr>
        <w:t xml:space="preserve"> </w:t>
      </w:r>
      <w:r w:rsidRPr="00EA4AB5">
        <w:t>conﬁned</w:t>
      </w:r>
    </w:p>
    <w:p w14:paraId="02FD3225" w14:textId="77777777" w:rsidR="0061377B" w:rsidRPr="00EA4AB5" w:rsidRDefault="0061377B" w:rsidP="00EA4AB5">
      <w:pPr>
        <w:pStyle w:val="BodyText"/>
        <w:ind w:left="921" w:firstLine="0"/>
        <w:jc w:val="both"/>
      </w:pPr>
    </w:p>
    <w:p w14:paraId="46796F83" w14:textId="77777777" w:rsidR="0061377B" w:rsidRPr="00EA4AB5" w:rsidRDefault="0061377B" w:rsidP="00EA4AB5">
      <w:pPr>
        <w:pStyle w:val="Heading5"/>
        <w:spacing w:before="259" w:line="365" w:lineRule="exact"/>
        <w:jc w:val="both"/>
        <w:rPr>
          <w:sz w:val="28"/>
          <w:szCs w:val="28"/>
        </w:rPr>
      </w:pPr>
      <w:r w:rsidRPr="00EA4AB5">
        <w:rPr>
          <w:w w:val="95"/>
          <w:sz w:val="28"/>
          <w:szCs w:val="28"/>
        </w:rPr>
        <w:t>Pesticides</w:t>
      </w:r>
      <w:r w:rsidRPr="00EA4AB5">
        <w:rPr>
          <w:spacing w:val="-3"/>
          <w:w w:val="95"/>
          <w:sz w:val="28"/>
          <w:szCs w:val="28"/>
        </w:rPr>
        <w:t xml:space="preserve"> </w:t>
      </w:r>
      <w:r w:rsidRPr="00EA4AB5">
        <w:rPr>
          <w:w w:val="95"/>
          <w:sz w:val="28"/>
          <w:szCs w:val="28"/>
        </w:rPr>
        <w:t>Paradox:</w:t>
      </w:r>
    </w:p>
    <w:p w14:paraId="3BB7C5AA" w14:textId="77777777" w:rsidR="0061377B" w:rsidRPr="00EA4AB5" w:rsidRDefault="0061377B" w:rsidP="00EA4AB5">
      <w:pPr>
        <w:pStyle w:val="BodyText"/>
        <w:spacing w:line="242" w:lineRule="auto"/>
        <w:ind w:left="619" w:right="1011" w:firstLine="701"/>
        <w:jc w:val="both"/>
      </w:pPr>
      <w:r w:rsidRPr="00EA4AB5">
        <w:rPr>
          <w:w w:val="95"/>
        </w:rPr>
        <w:t>If</w:t>
      </w:r>
      <w:r w:rsidRPr="00EA4AB5">
        <w:rPr>
          <w:spacing w:val="14"/>
          <w:w w:val="95"/>
        </w:rPr>
        <w:t xml:space="preserve"> </w:t>
      </w:r>
      <w:r w:rsidRPr="00EA4AB5">
        <w:rPr>
          <w:w w:val="95"/>
        </w:rPr>
        <w:t>the</w:t>
      </w:r>
      <w:r w:rsidRPr="00EA4AB5">
        <w:rPr>
          <w:spacing w:val="2"/>
          <w:w w:val="95"/>
        </w:rPr>
        <w:t xml:space="preserve"> </w:t>
      </w:r>
      <w:r w:rsidRPr="00EA4AB5">
        <w:rPr>
          <w:w w:val="95"/>
        </w:rPr>
        <w:t>same</w:t>
      </w:r>
      <w:r w:rsidRPr="00EA4AB5">
        <w:rPr>
          <w:spacing w:val="26"/>
          <w:w w:val="95"/>
        </w:rPr>
        <w:t xml:space="preserve"> </w:t>
      </w:r>
      <w:r w:rsidRPr="00EA4AB5">
        <w:rPr>
          <w:w w:val="95"/>
        </w:rPr>
        <w:t>tests</w:t>
      </w:r>
      <w:r w:rsidRPr="00EA4AB5">
        <w:rPr>
          <w:spacing w:val="-6"/>
          <w:w w:val="95"/>
        </w:rPr>
        <w:t xml:space="preserve"> </w:t>
      </w:r>
      <w:r w:rsidRPr="00EA4AB5">
        <w:rPr>
          <w:w w:val="95"/>
        </w:rPr>
        <w:t>are</w:t>
      </w:r>
      <w:r w:rsidRPr="00EA4AB5">
        <w:rPr>
          <w:spacing w:val="15"/>
          <w:w w:val="95"/>
        </w:rPr>
        <w:t xml:space="preserve"> </w:t>
      </w:r>
      <w:r w:rsidRPr="00EA4AB5">
        <w:rPr>
          <w:w w:val="95"/>
        </w:rPr>
        <w:t>repeated</w:t>
      </w:r>
      <w:r w:rsidRPr="00EA4AB5">
        <w:rPr>
          <w:spacing w:val="25"/>
          <w:w w:val="95"/>
        </w:rPr>
        <w:t xml:space="preserve"> </w:t>
      </w:r>
      <w:r w:rsidRPr="00EA4AB5">
        <w:rPr>
          <w:w w:val="95"/>
        </w:rPr>
        <w:t>overland</w:t>
      </w:r>
      <w:r w:rsidRPr="00EA4AB5">
        <w:rPr>
          <w:spacing w:val="34"/>
          <w:w w:val="95"/>
        </w:rPr>
        <w:t xml:space="preserve"> </w:t>
      </w:r>
      <w:r w:rsidRPr="00EA4AB5">
        <w:rPr>
          <w:w w:val="95"/>
        </w:rPr>
        <w:t>over</w:t>
      </w:r>
      <w:r w:rsidRPr="00EA4AB5">
        <w:rPr>
          <w:spacing w:val="-4"/>
          <w:w w:val="95"/>
        </w:rPr>
        <w:t xml:space="preserve"> </w:t>
      </w:r>
      <w:r w:rsidRPr="00EA4AB5">
        <w:rPr>
          <w:w w:val="95"/>
        </w:rPr>
        <w:t>again</w:t>
      </w:r>
      <w:r w:rsidRPr="00EA4AB5">
        <w:rPr>
          <w:spacing w:val="1"/>
          <w:w w:val="95"/>
        </w:rPr>
        <w:t xml:space="preserve"> </w:t>
      </w:r>
      <w:r w:rsidRPr="00EA4AB5">
        <w:rPr>
          <w:w w:val="95"/>
        </w:rPr>
        <w:t>Eventually</w:t>
      </w:r>
      <w:r w:rsidRPr="00EA4AB5">
        <w:rPr>
          <w:spacing w:val="7"/>
          <w:w w:val="95"/>
        </w:rPr>
        <w:t xml:space="preserve"> </w:t>
      </w:r>
      <w:r w:rsidRPr="00EA4AB5">
        <w:rPr>
          <w:w w:val="95"/>
        </w:rPr>
        <w:t>the</w:t>
      </w:r>
      <w:r w:rsidRPr="00EA4AB5">
        <w:rPr>
          <w:spacing w:val="36"/>
          <w:w w:val="95"/>
        </w:rPr>
        <w:t xml:space="preserve"> </w:t>
      </w:r>
      <w:r w:rsidRPr="00EA4AB5">
        <w:rPr>
          <w:w w:val="95"/>
        </w:rPr>
        <w:t>same</w:t>
      </w:r>
      <w:r w:rsidRPr="00EA4AB5">
        <w:rPr>
          <w:spacing w:val="-3"/>
          <w:w w:val="95"/>
        </w:rPr>
        <w:t xml:space="preserve"> </w:t>
      </w:r>
      <w:r w:rsidRPr="00EA4AB5">
        <w:rPr>
          <w:w w:val="95"/>
        </w:rPr>
        <w:t>set</w:t>
      </w:r>
      <w:r w:rsidRPr="00EA4AB5">
        <w:rPr>
          <w:spacing w:val="-1"/>
          <w:w w:val="95"/>
        </w:rPr>
        <w:t xml:space="preserve"> </w:t>
      </w:r>
      <w:r w:rsidRPr="00EA4AB5">
        <w:rPr>
          <w:w w:val="95"/>
        </w:rPr>
        <w:t>of</w:t>
      </w:r>
      <w:r w:rsidRPr="00EA4AB5">
        <w:rPr>
          <w:spacing w:val="-64"/>
          <w:w w:val="95"/>
        </w:rPr>
        <w:t xml:space="preserve"> </w:t>
      </w:r>
      <w:r w:rsidRPr="00EA4AB5">
        <w:t>test</w:t>
      </w:r>
      <w:r w:rsidRPr="00EA4AB5">
        <w:rPr>
          <w:spacing w:val="3"/>
        </w:rPr>
        <w:t xml:space="preserve"> </w:t>
      </w:r>
      <w:r w:rsidRPr="00EA4AB5">
        <w:t>cases</w:t>
      </w:r>
      <w:r w:rsidRPr="00EA4AB5">
        <w:rPr>
          <w:spacing w:val="17"/>
        </w:rPr>
        <w:t xml:space="preserve"> </w:t>
      </w:r>
      <w:r w:rsidRPr="00EA4AB5">
        <w:t>will</w:t>
      </w:r>
      <w:r w:rsidRPr="00EA4AB5">
        <w:rPr>
          <w:spacing w:val="30"/>
        </w:rPr>
        <w:t xml:space="preserve"> </w:t>
      </w:r>
      <w:r w:rsidRPr="00EA4AB5">
        <w:t>no</w:t>
      </w:r>
      <w:r w:rsidRPr="00EA4AB5">
        <w:rPr>
          <w:spacing w:val="14"/>
        </w:rPr>
        <w:t xml:space="preserve"> </w:t>
      </w:r>
      <w:r w:rsidRPr="00EA4AB5">
        <w:t>longer</w:t>
      </w:r>
      <w:r w:rsidRPr="00EA4AB5">
        <w:rPr>
          <w:spacing w:val="20"/>
        </w:rPr>
        <w:t xml:space="preserve"> </w:t>
      </w:r>
      <w:r w:rsidRPr="00EA4AB5">
        <w:t>ﬁnd</w:t>
      </w:r>
      <w:r w:rsidRPr="00EA4AB5">
        <w:rPr>
          <w:spacing w:val="15"/>
        </w:rPr>
        <w:t xml:space="preserve"> </w:t>
      </w:r>
      <w:r w:rsidRPr="00EA4AB5">
        <w:t>any</w:t>
      </w:r>
      <w:r w:rsidRPr="00EA4AB5">
        <w:rPr>
          <w:spacing w:val="23"/>
        </w:rPr>
        <w:t xml:space="preserve"> </w:t>
      </w:r>
      <w:r w:rsidRPr="00EA4AB5">
        <w:t>new</w:t>
      </w:r>
      <w:r w:rsidRPr="00EA4AB5">
        <w:rPr>
          <w:spacing w:val="5"/>
        </w:rPr>
        <w:t xml:space="preserve"> </w:t>
      </w:r>
      <w:r w:rsidRPr="00EA4AB5">
        <w:t>defects.</w:t>
      </w:r>
    </w:p>
    <w:p w14:paraId="1426E9C5" w14:textId="3AE097A6" w:rsidR="0061377B" w:rsidRPr="00EA4AB5" w:rsidRDefault="0061377B" w:rsidP="00EA4AB5">
      <w:pPr>
        <w:pStyle w:val="BodyText"/>
        <w:ind w:left="600" w:right="1528" w:firstLine="720"/>
        <w:jc w:val="both"/>
      </w:pPr>
      <w:r w:rsidRPr="00EA4AB5">
        <w:rPr>
          <w:w w:val="95"/>
        </w:rPr>
        <w:t>To overcome this “pesticide paradox”, the test cases need to be regularly</w:t>
      </w:r>
      <w:r w:rsidRPr="00EA4AB5">
        <w:rPr>
          <w:spacing w:val="1"/>
          <w:w w:val="95"/>
        </w:rPr>
        <w:t xml:space="preserve"> </w:t>
      </w:r>
      <w:r w:rsidRPr="00EA4AB5">
        <w:rPr>
          <w:w w:val="90"/>
        </w:rPr>
        <w:t>reviewed</w:t>
      </w:r>
      <w:r w:rsidRPr="00EA4AB5">
        <w:rPr>
          <w:spacing w:val="21"/>
          <w:w w:val="90"/>
        </w:rPr>
        <w:t xml:space="preserve"> </w:t>
      </w:r>
      <w:r w:rsidRPr="00EA4AB5">
        <w:rPr>
          <w:w w:val="90"/>
        </w:rPr>
        <w:t>and</w:t>
      </w:r>
      <w:r w:rsidRPr="00EA4AB5">
        <w:rPr>
          <w:spacing w:val="17"/>
          <w:w w:val="90"/>
        </w:rPr>
        <w:t xml:space="preserve"> </w:t>
      </w:r>
      <w:r w:rsidRPr="00EA4AB5">
        <w:rPr>
          <w:w w:val="90"/>
        </w:rPr>
        <w:t>revised,</w:t>
      </w:r>
      <w:r w:rsidRPr="00EA4AB5">
        <w:rPr>
          <w:spacing w:val="39"/>
          <w:w w:val="90"/>
        </w:rPr>
        <w:t xml:space="preserve"> </w:t>
      </w:r>
      <w:r w:rsidRPr="00EA4AB5">
        <w:rPr>
          <w:w w:val="90"/>
        </w:rPr>
        <w:t>and</w:t>
      </w:r>
      <w:r w:rsidRPr="00EA4AB5">
        <w:rPr>
          <w:spacing w:val="36"/>
          <w:w w:val="90"/>
        </w:rPr>
        <w:t xml:space="preserve"> </w:t>
      </w:r>
      <w:r w:rsidRPr="00EA4AB5">
        <w:rPr>
          <w:w w:val="90"/>
        </w:rPr>
        <w:t>new</w:t>
      </w:r>
      <w:r w:rsidRPr="00EA4AB5">
        <w:rPr>
          <w:spacing w:val="22"/>
          <w:w w:val="90"/>
        </w:rPr>
        <w:t xml:space="preserve"> </w:t>
      </w:r>
      <w:r w:rsidRPr="00EA4AB5">
        <w:rPr>
          <w:w w:val="90"/>
        </w:rPr>
        <w:t>and</w:t>
      </w:r>
      <w:r w:rsidRPr="00EA4AB5">
        <w:rPr>
          <w:spacing w:val="3"/>
          <w:w w:val="90"/>
        </w:rPr>
        <w:t xml:space="preserve"> </w:t>
      </w:r>
      <w:r w:rsidRPr="00EA4AB5">
        <w:rPr>
          <w:w w:val="90"/>
        </w:rPr>
        <w:t>diﬀerent</w:t>
      </w:r>
      <w:r w:rsidRPr="00EA4AB5">
        <w:rPr>
          <w:spacing w:val="10"/>
          <w:w w:val="90"/>
        </w:rPr>
        <w:t xml:space="preserve"> </w:t>
      </w:r>
      <w:r w:rsidRPr="00EA4AB5">
        <w:rPr>
          <w:w w:val="90"/>
        </w:rPr>
        <w:t>tests</w:t>
      </w:r>
      <w:r w:rsidRPr="00EA4AB5">
        <w:rPr>
          <w:spacing w:val="7"/>
          <w:w w:val="90"/>
        </w:rPr>
        <w:t xml:space="preserve"> </w:t>
      </w:r>
      <w:r w:rsidRPr="00EA4AB5">
        <w:rPr>
          <w:w w:val="90"/>
        </w:rPr>
        <w:t>need</w:t>
      </w:r>
      <w:r w:rsidR="00A3351A" w:rsidRPr="00EA4AB5">
        <w:rPr>
          <w:w w:val="90"/>
        </w:rPr>
        <w:t xml:space="preserve"> </w:t>
      </w:r>
      <w:r w:rsidRPr="00EA4AB5">
        <w:rPr>
          <w:w w:val="90"/>
        </w:rPr>
        <w:t>to</w:t>
      </w:r>
      <w:r w:rsidRPr="00EA4AB5">
        <w:rPr>
          <w:spacing w:val="26"/>
          <w:w w:val="90"/>
        </w:rPr>
        <w:t xml:space="preserve"> </w:t>
      </w:r>
      <w:r w:rsidRPr="00EA4AB5">
        <w:rPr>
          <w:w w:val="90"/>
        </w:rPr>
        <w:t>be</w:t>
      </w:r>
      <w:r w:rsidRPr="00EA4AB5">
        <w:rPr>
          <w:spacing w:val="27"/>
          <w:w w:val="90"/>
        </w:rPr>
        <w:t xml:space="preserve"> </w:t>
      </w:r>
      <w:r w:rsidRPr="00EA4AB5">
        <w:rPr>
          <w:w w:val="90"/>
        </w:rPr>
        <w:t>written</w:t>
      </w:r>
      <w:r w:rsidRPr="00EA4AB5">
        <w:rPr>
          <w:spacing w:val="26"/>
          <w:w w:val="90"/>
        </w:rPr>
        <w:t xml:space="preserve"> </w:t>
      </w:r>
      <w:r w:rsidRPr="00EA4AB5">
        <w:rPr>
          <w:w w:val="90"/>
        </w:rPr>
        <w:t>to</w:t>
      </w:r>
      <w:r w:rsidRPr="00EA4AB5">
        <w:rPr>
          <w:spacing w:val="26"/>
          <w:w w:val="90"/>
        </w:rPr>
        <w:t xml:space="preserve"> </w:t>
      </w:r>
      <w:r w:rsidRPr="00EA4AB5">
        <w:rPr>
          <w:w w:val="90"/>
        </w:rPr>
        <w:t>exercise</w:t>
      </w:r>
      <w:r w:rsidRPr="00EA4AB5">
        <w:rPr>
          <w:spacing w:val="-60"/>
          <w:w w:val="90"/>
        </w:rPr>
        <w:t xml:space="preserve"> </w:t>
      </w:r>
      <w:r w:rsidRPr="00EA4AB5">
        <w:t>diﬀerent</w:t>
      </w:r>
      <w:r w:rsidRPr="00EA4AB5">
        <w:rPr>
          <w:spacing w:val="-12"/>
        </w:rPr>
        <w:t xml:space="preserve"> </w:t>
      </w:r>
      <w:r w:rsidRPr="00EA4AB5">
        <w:t>parts</w:t>
      </w:r>
      <w:r w:rsidRPr="00EA4AB5">
        <w:rPr>
          <w:spacing w:val="-9"/>
        </w:rPr>
        <w:t xml:space="preserve"> </w:t>
      </w:r>
      <w:r w:rsidRPr="00EA4AB5">
        <w:t>of</w:t>
      </w:r>
      <w:r w:rsidRPr="00EA4AB5">
        <w:rPr>
          <w:spacing w:val="-9"/>
        </w:rPr>
        <w:t xml:space="preserve"> </w:t>
      </w:r>
      <w:r w:rsidRPr="00EA4AB5">
        <w:t>the</w:t>
      </w:r>
      <w:r w:rsidRPr="00EA4AB5">
        <w:rPr>
          <w:spacing w:val="-9"/>
        </w:rPr>
        <w:t xml:space="preserve"> </w:t>
      </w:r>
      <w:r w:rsidRPr="00EA4AB5">
        <w:t>software</w:t>
      </w:r>
      <w:r w:rsidRPr="00EA4AB5">
        <w:rPr>
          <w:spacing w:val="-10"/>
        </w:rPr>
        <w:t xml:space="preserve"> </w:t>
      </w:r>
      <w:r w:rsidRPr="00EA4AB5">
        <w:t>or</w:t>
      </w:r>
      <w:r w:rsidRPr="00EA4AB5">
        <w:rPr>
          <w:spacing w:val="-10"/>
        </w:rPr>
        <w:t xml:space="preserve"> </w:t>
      </w:r>
      <w:r w:rsidRPr="00EA4AB5">
        <w:t>system</w:t>
      </w:r>
      <w:r w:rsidRPr="00EA4AB5">
        <w:rPr>
          <w:spacing w:val="-7"/>
        </w:rPr>
        <w:t xml:space="preserve"> </w:t>
      </w:r>
      <w:r w:rsidRPr="00EA4AB5">
        <w:t>to</w:t>
      </w:r>
      <w:r w:rsidR="00A3351A" w:rsidRPr="00EA4AB5">
        <w:t xml:space="preserve"> </w:t>
      </w:r>
      <w:r w:rsidRPr="00EA4AB5">
        <w:t>potentially</w:t>
      </w:r>
      <w:r w:rsidR="00A3351A" w:rsidRPr="00EA4AB5">
        <w:t xml:space="preserve"> </w:t>
      </w:r>
      <w:r w:rsidRPr="00EA4AB5">
        <w:t>ﬁnd</w:t>
      </w:r>
      <w:r w:rsidRPr="00EA4AB5">
        <w:rPr>
          <w:spacing w:val="-9"/>
        </w:rPr>
        <w:t xml:space="preserve"> </w:t>
      </w:r>
      <w:r w:rsidRPr="00EA4AB5">
        <w:t>more</w:t>
      </w:r>
      <w:r w:rsidR="00A3351A" w:rsidRPr="00EA4AB5">
        <w:t xml:space="preserve"> </w:t>
      </w:r>
      <w:r w:rsidRPr="00EA4AB5">
        <w:t>defects.</w:t>
      </w:r>
    </w:p>
    <w:p w14:paraId="33E2EA55" w14:textId="77777777" w:rsidR="0061377B" w:rsidRPr="00EA4AB5" w:rsidRDefault="0061377B" w:rsidP="00EA4AB5">
      <w:pPr>
        <w:pStyle w:val="BodyText"/>
        <w:ind w:left="619" w:right="2637" w:firstLine="701"/>
        <w:jc w:val="both"/>
      </w:pPr>
      <w:r w:rsidRPr="00EA4AB5">
        <w:rPr>
          <w:w w:val="95"/>
        </w:rPr>
        <w:t>Testing</w:t>
      </w:r>
      <w:r w:rsidRPr="00EA4AB5">
        <w:rPr>
          <w:spacing w:val="40"/>
          <w:w w:val="95"/>
        </w:rPr>
        <w:t xml:space="preserve"> </w:t>
      </w:r>
      <w:r w:rsidRPr="00EA4AB5">
        <w:rPr>
          <w:w w:val="95"/>
        </w:rPr>
        <w:t>identiﬁes</w:t>
      </w:r>
      <w:r w:rsidRPr="00EA4AB5">
        <w:rPr>
          <w:spacing w:val="18"/>
          <w:w w:val="95"/>
        </w:rPr>
        <w:t xml:space="preserve"> </w:t>
      </w:r>
      <w:r w:rsidRPr="00EA4AB5">
        <w:rPr>
          <w:w w:val="95"/>
        </w:rPr>
        <w:t>bugs,</w:t>
      </w:r>
      <w:r w:rsidRPr="00EA4AB5">
        <w:rPr>
          <w:spacing w:val="14"/>
          <w:w w:val="95"/>
        </w:rPr>
        <w:t xml:space="preserve"> </w:t>
      </w:r>
      <w:r w:rsidRPr="00EA4AB5">
        <w:rPr>
          <w:w w:val="95"/>
        </w:rPr>
        <w:t>and</w:t>
      </w:r>
      <w:r w:rsidRPr="00EA4AB5">
        <w:rPr>
          <w:spacing w:val="34"/>
          <w:w w:val="95"/>
        </w:rPr>
        <w:t xml:space="preserve"> </w:t>
      </w:r>
      <w:r w:rsidRPr="00EA4AB5">
        <w:rPr>
          <w:w w:val="95"/>
        </w:rPr>
        <w:t>programmers</w:t>
      </w:r>
      <w:r w:rsidRPr="00EA4AB5">
        <w:rPr>
          <w:spacing w:val="-3"/>
          <w:w w:val="95"/>
        </w:rPr>
        <w:t xml:space="preserve"> </w:t>
      </w:r>
      <w:r w:rsidRPr="00EA4AB5">
        <w:rPr>
          <w:w w:val="95"/>
        </w:rPr>
        <w:t>respond</w:t>
      </w:r>
      <w:r w:rsidRPr="00EA4AB5">
        <w:rPr>
          <w:spacing w:val="32"/>
          <w:w w:val="95"/>
        </w:rPr>
        <w:t xml:space="preserve"> </w:t>
      </w:r>
      <w:r w:rsidRPr="00EA4AB5">
        <w:rPr>
          <w:w w:val="95"/>
        </w:rPr>
        <w:t>to</w:t>
      </w:r>
      <w:r w:rsidRPr="00EA4AB5">
        <w:rPr>
          <w:spacing w:val="14"/>
          <w:w w:val="95"/>
        </w:rPr>
        <w:t xml:space="preserve"> </w:t>
      </w:r>
      <w:r w:rsidRPr="00EA4AB5">
        <w:rPr>
          <w:w w:val="95"/>
        </w:rPr>
        <w:t>ﬁx</w:t>
      </w:r>
      <w:r w:rsidRPr="00EA4AB5">
        <w:rPr>
          <w:spacing w:val="19"/>
          <w:w w:val="95"/>
        </w:rPr>
        <w:t xml:space="preserve"> </w:t>
      </w:r>
      <w:r w:rsidRPr="00EA4AB5">
        <w:rPr>
          <w:w w:val="95"/>
        </w:rPr>
        <w:t>them.</w:t>
      </w:r>
      <w:r w:rsidRPr="00EA4AB5">
        <w:rPr>
          <w:spacing w:val="-64"/>
          <w:w w:val="95"/>
        </w:rPr>
        <w:t xml:space="preserve"> </w:t>
      </w:r>
      <w:r w:rsidRPr="00EA4AB5">
        <w:rPr>
          <w:w w:val="95"/>
        </w:rPr>
        <w:t>As</w:t>
      </w:r>
      <w:r w:rsidRPr="00EA4AB5">
        <w:rPr>
          <w:spacing w:val="22"/>
          <w:w w:val="95"/>
        </w:rPr>
        <w:t xml:space="preserve"> </w:t>
      </w:r>
      <w:r w:rsidRPr="00EA4AB5">
        <w:rPr>
          <w:w w:val="95"/>
        </w:rPr>
        <w:t>bugs</w:t>
      </w:r>
      <w:r w:rsidRPr="00EA4AB5">
        <w:rPr>
          <w:spacing w:val="1"/>
          <w:w w:val="95"/>
        </w:rPr>
        <w:t xml:space="preserve"> </w:t>
      </w:r>
      <w:r w:rsidRPr="00EA4AB5">
        <w:rPr>
          <w:w w:val="95"/>
        </w:rPr>
        <w:t>are</w:t>
      </w:r>
      <w:r w:rsidRPr="00EA4AB5">
        <w:rPr>
          <w:spacing w:val="-8"/>
          <w:w w:val="95"/>
        </w:rPr>
        <w:t xml:space="preserve"> </w:t>
      </w:r>
      <w:r w:rsidRPr="00EA4AB5">
        <w:rPr>
          <w:w w:val="95"/>
        </w:rPr>
        <w:t>eliminated</w:t>
      </w:r>
      <w:r w:rsidRPr="00EA4AB5">
        <w:rPr>
          <w:spacing w:val="45"/>
          <w:w w:val="95"/>
        </w:rPr>
        <w:t xml:space="preserve"> </w:t>
      </w:r>
      <w:r w:rsidRPr="00EA4AB5">
        <w:rPr>
          <w:w w:val="95"/>
        </w:rPr>
        <w:t>by</w:t>
      </w:r>
      <w:r w:rsidRPr="00EA4AB5">
        <w:rPr>
          <w:spacing w:val="9"/>
          <w:w w:val="95"/>
        </w:rPr>
        <w:t xml:space="preserve"> </w:t>
      </w:r>
      <w:r w:rsidRPr="00EA4AB5">
        <w:rPr>
          <w:w w:val="95"/>
        </w:rPr>
        <w:t>the</w:t>
      </w:r>
      <w:r w:rsidRPr="00EA4AB5">
        <w:rPr>
          <w:spacing w:val="3"/>
          <w:w w:val="95"/>
        </w:rPr>
        <w:t xml:space="preserve"> </w:t>
      </w:r>
      <w:r w:rsidRPr="00EA4AB5">
        <w:rPr>
          <w:w w:val="95"/>
        </w:rPr>
        <w:t>programmers,</w:t>
      </w:r>
      <w:r w:rsidRPr="00EA4AB5">
        <w:rPr>
          <w:spacing w:val="64"/>
          <w:w w:val="95"/>
        </w:rPr>
        <w:t xml:space="preserve"> </w:t>
      </w:r>
      <w:r w:rsidRPr="00EA4AB5">
        <w:rPr>
          <w:w w:val="95"/>
        </w:rPr>
        <w:t>the</w:t>
      </w:r>
      <w:r w:rsidRPr="00EA4AB5">
        <w:rPr>
          <w:spacing w:val="1"/>
          <w:w w:val="95"/>
        </w:rPr>
        <w:t xml:space="preserve"> </w:t>
      </w:r>
      <w:r w:rsidRPr="00EA4AB5">
        <w:rPr>
          <w:w w:val="95"/>
        </w:rPr>
        <w:t>software</w:t>
      </w:r>
      <w:r w:rsidRPr="00EA4AB5">
        <w:rPr>
          <w:spacing w:val="8"/>
          <w:w w:val="95"/>
        </w:rPr>
        <w:t xml:space="preserve"> </w:t>
      </w:r>
      <w:r w:rsidRPr="00EA4AB5">
        <w:rPr>
          <w:w w:val="95"/>
        </w:rPr>
        <w:t>improves</w:t>
      </w:r>
    </w:p>
    <w:p w14:paraId="23448876" w14:textId="77777777" w:rsidR="0061377B" w:rsidRPr="00EA4AB5" w:rsidRDefault="0061377B" w:rsidP="00EA4AB5">
      <w:pPr>
        <w:pStyle w:val="BodyText"/>
        <w:ind w:left="619" w:firstLine="0"/>
        <w:jc w:val="both"/>
      </w:pPr>
      <w:r w:rsidRPr="00EA4AB5">
        <w:rPr>
          <w:w w:val="90"/>
        </w:rPr>
        <w:t>As</w:t>
      </w:r>
      <w:r w:rsidRPr="00EA4AB5">
        <w:rPr>
          <w:spacing w:val="42"/>
          <w:w w:val="90"/>
        </w:rPr>
        <w:t xml:space="preserve"> </w:t>
      </w:r>
      <w:r w:rsidRPr="00EA4AB5">
        <w:rPr>
          <w:w w:val="90"/>
        </w:rPr>
        <w:t>software</w:t>
      </w:r>
      <w:r w:rsidRPr="00EA4AB5">
        <w:rPr>
          <w:spacing w:val="31"/>
          <w:w w:val="90"/>
        </w:rPr>
        <w:t xml:space="preserve"> </w:t>
      </w:r>
      <w:r w:rsidRPr="00EA4AB5">
        <w:rPr>
          <w:w w:val="90"/>
        </w:rPr>
        <w:t>improves</w:t>
      </w:r>
      <w:r w:rsidRPr="00EA4AB5">
        <w:rPr>
          <w:spacing w:val="65"/>
        </w:rPr>
        <w:t xml:space="preserve"> </w:t>
      </w:r>
      <w:r w:rsidRPr="00EA4AB5">
        <w:rPr>
          <w:w w:val="90"/>
        </w:rPr>
        <w:t>the</w:t>
      </w:r>
      <w:r w:rsidRPr="00EA4AB5">
        <w:rPr>
          <w:spacing w:val="30"/>
          <w:w w:val="90"/>
        </w:rPr>
        <w:t xml:space="preserve"> </w:t>
      </w:r>
      <w:r w:rsidRPr="00EA4AB5">
        <w:rPr>
          <w:w w:val="90"/>
        </w:rPr>
        <w:t>eﬀectiveness</w:t>
      </w:r>
      <w:r w:rsidRPr="00EA4AB5">
        <w:rPr>
          <w:spacing w:val="11"/>
          <w:w w:val="90"/>
        </w:rPr>
        <w:t xml:space="preserve"> </w:t>
      </w:r>
      <w:r w:rsidRPr="00EA4AB5">
        <w:rPr>
          <w:w w:val="90"/>
        </w:rPr>
        <w:t>of</w:t>
      </w:r>
      <w:r w:rsidRPr="00EA4AB5">
        <w:rPr>
          <w:spacing w:val="105"/>
        </w:rPr>
        <w:t xml:space="preserve"> </w:t>
      </w:r>
      <w:r w:rsidRPr="00EA4AB5">
        <w:rPr>
          <w:w w:val="90"/>
        </w:rPr>
        <w:t>previous</w:t>
      </w:r>
      <w:r w:rsidRPr="00EA4AB5">
        <w:rPr>
          <w:spacing w:val="59"/>
          <w:w w:val="90"/>
        </w:rPr>
        <w:t xml:space="preserve"> </w:t>
      </w:r>
      <w:r w:rsidRPr="00EA4AB5">
        <w:rPr>
          <w:w w:val="90"/>
        </w:rPr>
        <w:t>tests</w:t>
      </w:r>
      <w:r w:rsidRPr="00EA4AB5">
        <w:rPr>
          <w:spacing w:val="34"/>
          <w:w w:val="90"/>
        </w:rPr>
        <w:t xml:space="preserve"> </w:t>
      </w:r>
      <w:r w:rsidRPr="00EA4AB5">
        <w:rPr>
          <w:w w:val="90"/>
        </w:rPr>
        <w:t>erodes</w:t>
      </w:r>
      <w:r w:rsidRPr="00EA4AB5">
        <w:rPr>
          <w:spacing w:val="35"/>
          <w:w w:val="90"/>
        </w:rPr>
        <w:t xml:space="preserve"> </w:t>
      </w:r>
      <w:r w:rsidRPr="00EA4AB5">
        <w:rPr>
          <w:w w:val="90"/>
        </w:rPr>
        <w:t>Therefore</w:t>
      </w:r>
      <w:r w:rsidRPr="00EA4AB5">
        <w:rPr>
          <w:spacing w:val="39"/>
          <w:w w:val="90"/>
        </w:rPr>
        <w:t xml:space="preserve"> </w:t>
      </w:r>
      <w:r w:rsidRPr="00EA4AB5">
        <w:rPr>
          <w:w w:val="90"/>
        </w:rPr>
        <w:t>we</w:t>
      </w:r>
      <w:r w:rsidRPr="00EA4AB5">
        <w:rPr>
          <w:spacing w:val="50"/>
          <w:w w:val="90"/>
        </w:rPr>
        <w:t xml:space="preserve"> </w:t>
      </w:r>
      <w:r w:rsidRPr="00EA4AB5">
        <w:rPr>
          <w:w w:val="90"/>
        </w:rPr>
        <w:t>must</w:t>
      </w:r>
    </w:p>
    <w:p w14:paraId="1733D895" w14:textId="77777777" w:rsidR="0061377B" w:rsidRPr="00EA4AB5" w:rsidRDefault="0061377B" w:rsidP="00EA4AB5">
      <w:pPr>
        <w:spacing w:before="10"/>
        <w:ind w:right="399"/>
        <w:jc w:val="both"/>
        <w:rPr>
          <w:rFonts w:ascii="Times New Roman" w:hAnsi="Times New Roman" w:cs="Times New Roman"/>
          <w:sz w:val="28"/>
          <w:szCs w:val="28"/>
        </w:rPr>
      </w:pPr>
      <w:r w:rsidRPr="00EA4AB5">
        <w:rPr>
          <w:rFonts w:ascii="Times New Roman" w:hAnsi="Times New Roman" w:cs="Times New Roman"/>
          <w:sz w:val="28"/>
          <w:szCs w:val="28"/>
        </w:rPr>
        <w:t>6</w:t>
      </w:r>
    </w:p>
    <w:p w14:paraId="3B088B12" w14:textId="77777777" w:rsidR="0061377B" w:rsidRPr="00EA4AB5" w:rsidRDefault="0061377B" w:rsidP="00EA4AB5">
      <w:pPr>
        <w:jc w:val="both"/>
        <w:rPr>
          <w:rFonts w:ascii="Times New Roman" w:hAnsi="Times New Roman" w:cs="Times New Roman"/>
          <w:sz w:val="28"/>
          <w:szCs w:val="28"/>
        </w:rPr>
        <w:sectPr w:rsidR="0061377B" w:rsidRPr="00EA4AB5" w:rsidSect="00293BE4">
          <w:pgSz w:w="10800" w:h="14400"/>
          <w:pgMar w:top="460" w:right="0" w:bottom="280" w:left="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51CBFB31" w14:textId="77777777" w:rsidR="0061377B" w:rsidRPr="00EA4AB5" w:rsidRDefault="0061377B" w:rsidP="00EA4AB5">
      <w:pPr>
        <w:pStyle w:val="BodyText"/>
        <w:spacing w:before="5"/>
        <w:ind w:left="0" w:firstLine="0"/>
        <w:jc w:val="both"/>
      </w:pPr>
    </w:p>
    <w:p w14:paraId="197075D9" w14:textId="77777777" w:rsidR="0061377B" w:rsidRPr="00EA4AB5" w:rsidRDefault="0061377B" w:rsidP="00EA4AB5">
      <w:pPr>
        <w:pStyle w:val="Heading5"/>
        <w:spacing w:line="365" w:lineRule="exact"/>
        <w:jc w:val="both"/>
        <w:rPr>
          <w:sz w:val="28"/>
          <w:szCs w:val="28"/>
        </w:rPr>
      </w:pPr>
      <w:r w:rsidRPr="00EA4AB5">
        <w:rPr>
          <w:w w:val="95"/>
          <w:sz w:val="28"/>
          <w:szCs w:val="28"/>
        </w:rPr>
        <w:t>Testing</w:t>
      </w:r>
      <w:r w:rsidRPr="00EA4AB5">
        <w:rPr>
          <w:spacing w:val="-7"/>
          <w:w w:val="95"/>
          <w:sz w:val="28"/>
          <w:szCs w:val="28"/>
        </w:rPr>
        <w:t xml:space="preserve"> </w:t>
      </w:r>
      <w:r w:rsidRPr="00EA4AB5">
        <w:rPr>
          <w:w w:val="95"/>
          <w:sz w:val="28"/>
          <w:szCs w:val="28"/>
        </w:rPr>
        <w:t>is</w:t>
      </w:r>
      <w:r w:rsidRPr="00EA4AB5">
        <w:rPr>
          <w:spacing w:val="-2"/>
          <w:w w:val="95"/>
          <w:sz w:val="28"/>
          <w:szCs w:val="28"/>
        </w:rPr>
        <w:t xml:space="preserve"> </w:t>
      </w:r>
      <w:r w:rsidRPr="00EA4AB5">
        <w:rPr>
          <w:w w:val="95"/>
          <w:sz w:val="28"/>
          <w:szCs w:val="28"/>
        </w:rPr>
        <w:t>Context</w:t>
      </w:r>
      <w:r w:rsidRPr="00EA4AB5">
        <w:rPr>
          <w:spacing w:val="-5"/>
          <w:w w:val="95"/>
          <w:sz w:val="28"/>
          <w:szCs w:val="28"/>
        </w:rPr>
        <w:t xml:space="preserve"> </w:t>
      </w:r>
      <w:r w:rsidRPr="00EA4AB5">
        <w:rPr>
          <w:w w:val="95"/>
          <w:sz w:val="28"/>
          <w:szCs w:val="28"/>
        </w:rPr>
        <w:t>Dependent:</w:t>
      </w:r>
    </w:p>
    <w:p w14:paraId="0A65C0A8" w14:textId="44EC75D6" w:rsidR="0061377B" w:rsidRPr="00EA4AB5" w:rsidRDefault="0061377B" w:rsidP="00EA4AB5">
      <w:pPr>
        <w:pStyle w:val="BodyText"/>
        <w:ind w:left="967" w:right="4727" w:firstLine="0"/>
        <w:jc w:val="both"/>
      </w:pPr>
      <w:r w:rsidRPr="00EA4AB5">
        <w:rPr>
          <w:spacing w:val="-4"/>
        </w:rPr>
        <w:t>Testing</w:t>
      </w:r>
      <w:r w:rsidRPr="00EA4AB5">
        <w:rPr>
          <w:spacing w:val="62"/>
        </w:rPr>
        <w:t xml:space="preserve"> </w:t>
      </w:r>
      <w:r w:rsidRPr="00EA4AB5">
        <w:rPr>
          <w:spacing w:val="-3"/>
        </w:rPr>
        <w:t>is basically</w:t>
      </w:r>
      <w:r w:rsidR="00A3351A" w:rsidRPr="00EA4AB5">
        <w:rPr>
          <w:spacing w:val="-3"/>
        </w:rPr>
        <w:t xml:space="preserve"> </w:t>
      </w:r>
      <w:r w:rsidRPr="00EA4AB5">
        <w:rPr>
          <w:spacing w:val="-3"/>
        </w:rPr>
        <w:t>context</w:t>
      </w:r>
      <w:r w:rsidRPr="00EA4AB5">
        <w:rPr>
          <w:spacing w:val="131"/>
        </w:rPr>
        <w:t xml:space="preserve"> </w:t>
      </w:r>
      <w:r w:rsidRPr="00EA4AB5">
        <w:rPr>
          <w:spacing w:val="-3"/>
        </w:rPr>
        <w:t>dependent.</w:t>
      </w:r>
      <w:r w:rsidRPr="00EA4AB5">
        <w:rPr>
          <w:spacing w:val="-2"/>
        </w:rPr>
        <w:t xml:space="preserve"> </w:t>
      </w:r>
      <w:r w:rsidRPr="00EA4AB5">
        <w:rPr>
          <w:w w:val="90"/>
        </w:rPr>
        <w:t>Testing</w:t>
      </w:r>
      <w:r w:rsidRPr="00EA4AB5">
        <w:rPr>
          <w:spacing w:val="49"/>
          <w:w w:val="90"/>
        </w:rPr>
        <w:t xml:space="preserve"> </w:t>
      </w:r>
      <w:r w:rsidRPr="00EA4AB5">
        <w:rPr>
          <w:w w:val="90"/>
        </w:rPr>
        <w:t>is</w:t>
      </w:r>
      <w:r w:rsidRPr="00EA4AB5">
        <w:rPr>
          <w:spacing w:val="36"/>
          <w:w w:val="90"/>
        </w:rPr>
        <w:t xml:space="preserve"> </w:t>
      </w:r>
      <w:r w:rsidRPr="00EA4AB5">
        <w:rPr>
          <w:w w:val="90"/>
        </w:rPr>
        <w:t>done</w:t>
      </w:r>
      <w:r w:rsidRPr="00EA4AB5">
        <w:rPr>
          <w:spacing w:val="34"/>
          <w:w w:val="90"/>
        </w:rPr>
        <w:t xml:space="preserve"> </w:t>
      </w:r>
      <w:r w:rsidRPr="00EA4AB5">
        <w:rPr>
          <w:w w:val="90"/>
        </w:rPr>
        <w:t>diﬀerently</w:t>
      </w:r>
      <w:r w:rsidRPr="00EA4AB5">
        <w:rPr>
          <w:spacing w:val="1"/>
          <w:w w:val="90"/>
        </w:rPr>
        <w:t xml:space="preserve"> </w:t>
      </w:r>
      <w:r w:rsidRPr="00EA4AB5">
        <w:rPr>
          <w:w w:val="90"/>
        </w:rPr>
        <w:t>in</w:t>
      </w:r>
      <w:r w:rsidRPr="00EA4AB5">
        <w:rPr>
          <w:spacing w:val="37"/>
          <w:w w:val="90"/>
        </w:rPr>
        <w:t xml:space="preserve"> </w:t>
      </w:r>
      <w:r w:rsidRPr="00EA4AB5">
        <w:rPr>
          <w:w w:val="90"/>
        </w:rPr>
        <w:t>diﬀerent</w:t>
      </w:r>
      <w:r w:rsidRPr="00EA4AB5">
        <w:rPr>
          <w:spacing w:val="9"/>
          <w:w w:val="90"/>
        </w:rPr>
        <w:t xml:space="preserve"> </w:t>
      </w:r>
      <w:r w:rsidRPr="00EA4AB5">
        <w:rPr>
          <w:w w:val="90"/>
        </w:rPr>
        <w:t>contexts.</w:t>
      </w:r>
      <w:r w:rsidRPr="00EA4AB5">
        <w:rPr>
          <w:spacing w:val="-60"/>
          <w:w w:val="90"/>
        </w:rPr>
        <w:t xml:space="preserve"> </w:t>
      </w:r>
      <w:r w:rsidRPr="00EA4AB5">
        <w:rPr>
          <w:w w:val="95"/>
        </w:rPr>
        <w:t>Diﬀerent</w:t>
      </w:r>
      <w:r w:rsidRPr="00EA4AB5">
        <w:rPr>
          <w:spacing w:val="8"/>
          <w:w w:val="95"/>
        </w:rPr>
        <w:t xml:space="preserve"> </w:t>
      </w:r>
      <w:r w:rsidRPr="00EA4AB5">
        <w:rPr>
          <w:w w:val="95"/>
        </w:rPr>
        <w:t>kinds</w:t>
      </w:r>
      <w:r w:rsidRPr="00EA4AB5">
        <w:rPr>
          <w:spacing w:val="-3"/>
          <w:w w:val="95"/>
        </w:rPr>
        <w:t xml:space="preserve"> </w:t>
      </w:r>
      <w:r w:rsidRPr="00EA4AB5">
        <w:rPr>
          <w:w w:val="95"/>
        </w:rPr>
        <w:t>of</w:t>
      </w:r>
      <w:r w:rsidRPr="00EA4AB5">
        <w:rPr>
          <w:spacing w:val="65"/>
          <w:w w:val="95"/>
        </w:rPr>
        <w:t xml:space="preserve"> </w:t>
      </w:r>
      <w:r w:rsidRPr="00EA4AB5">
        <w:rPr>
          <w:w w:val="95"/>
        </w:rPr>
        <w:t>sites</w:t>
      </w:r>
      <w:r w:rsidRPr="00EA4AB5">
        <w:rPr>
          <w:spacing w:val="-2"/>
          <w:w w:val="95"/>
        </w:rPr>
        <w:t xml:space="preserve"> </w:t>
      </w:r>
      <w:r w:rsidRPr="00EA4AB5">
        <w:rPr>
          <w:w w:val="95"/>
        </w:rPr>
        <w:t>are</w:t>
      </w:r>
      <w:r w:rsidRPr="00EA4AB5">
        <w:rPr>
          <w:spacing w:val="23"/>
          <w:w w:val="95"/>
        </w:rPr>
        <w:t xml:space="preserve"> </w:t>
      </w:r>
      <w:r w:rsidRPr="00EA4AB5">
        <w:rPr>
          <w:w w:val="95"/>
        </w:rPr>
        <w:t>tested</w:t>
      </w:r>
      <w:r w:rsidRPr="00EA4AB5">
        <w:rPr>
          <w:spacing w:val="38"/>
          <w:w w:val="95"/>
        </w:rPr>
        <w:t xml:space="preserve"> </w:t>
      </w:r>
      <w:r w:rsidRPr="00EA4AB5">
        <w:rPr>
          <w:w w:val="95"/>
        </w:rPr>
        <w:t>diﬀerently.</w:t>
      </w:r>
    </w:p>
    <w:p w14:paraId="7C9C90B2" w14:textId="77777777" w:rsidR="0061377B" w:rsidRPr="00EA4AB5" w:rsidRDefault="0061377B" w:rsidP="00EA4AB5">
      <w:pPr>
        <w:pStyle w:val="BodyText"/>
        <w:spacing w:line="322" w:lineRule="exact"/>
        <w:ind w:left="1015" w:firstLine="0"/>
        <w:jc w:val="both"/>
      </w:pPr>
      <w:r w:rsidRPr="00EA4AB5">
        <w:rPr>
          <w:w w:val="90"/>
        </w:rPr>
        <w:t>For</w:t>
      </w:r>
      <w:r w:rsidRPr="00EA4AB5">
        <w:rPr>
          <w:spacing w:val="-13"/>
          <w:w w:val="90"/>
        </w:rPr>
        <w:t xml:space="preserve"> </w:t>
      </w:r>
      <w:proofErr w:type="gramStart"/>
      <w:r w:rsidRPr="00EA4AB5">
        <w:rPr>
          <w:w w:val="90"/>
        </w:rPr>
        <w:t>example</w:t>
      </w:r>
      <w:proofErr w:type="gramEnd"/>
    </w:p>
    <w:p w14:paraId="1D67E830" w14:textId="552699F0" w:rsidR="0061377B" w:rsidRPr="00EA4AB5" w:rsidRDefault="0061377B" w:rsidP="00EA4AB5">
      <w:pPr>
        <w:pStyle w:val="BodyText"/>
        <w:ind w:left="967" w:right="4104" w:firstLine="62"/>
        <w:jc w:val="both"/>
      </w:pPr>
      <w:r w:rsidRPr="00EA4AB5">
        <w:t>Safety–</w:t>
      </w:r>
      <w:r w:rsidRPr="00EA4AB5">
        <w:rPr>
          <w:spacing w:val="-21"/>
        </w:rPr>
        <w:t xml:space="preserve"> </w:t>
      </w:r>
      <w:r w:rsidRPr="00EA4AB5">
        <w:t>critical</w:t>
      </w:r>
      <w:r w:rsidRPr="00EA4AB5">
        <w:rPr>
          <w:spacing w:val="-24"/>
        </w:rPr>
        <w:t xml:space="preserve"> </w:t>
      </w:r>
      <w:r w:rsidRPr="00EA4AB5">
        <w:t>software</w:t>
      </w:r>
      <w:r w:rsidRPr="00EA4AB5">
        <w:rPr>
          <w:spacing w:val="-36"/>
        </w:rPr>
        <w:t xml:space="preserve"> </w:t>
      </w:r>
      <w:r w:rsidRPr="00EA4AB5">
        <w:t>is</w:t>
      </w:r>
      <w:r w:rsidRPr="00EA4AB5">
        <w:rPr>
          <w:spacing w:val="-28"/>
        </w:rPr>
        <w:t xml:space="preserve"> </w:t>
      </w:r>
      <w:r w:rsidRPr="00EA4AB5">
        <w:t>tested</w:t>
      </w:r>
      <w:r w:rsidRPr="00EA4AB5">
        <w:rPr>
          <w:spacing w:val="-14"/>
        </w:rPr>
        <w:t xml:space="preserve"> </w:t>
      </w:r>
      <w:r w:rsidRPr="00EA4AB5">
        <w:t>diﬀerently</w:t>
      </w:r>
      <w:r w:rsidR="00A3351A" w:rsidRPr="00EA4AB5">
        <w:t xml:space="preserve"> </w:t>
      </w:r>
      <w:proofErr w:type="spellStart"/>
      <w:r w:rsidRPr="00EA4AB5">
        <w:t>froman</w:t>
      </w:r>
      <w:proofErr w:type="spellEnd"/>
      <w:r w:rsidRPr="00EA4AB5">
        <w:rPr>
          <w:spacing w:val="-67"/>
        </w:rPr>
        <w:t xml:space="preserve"> </w:t>
      </w:r>
      <w:r w:rsidRPr="00EA4AB5">
        <w:t>E-commerce</w:t>
      </w:r>
      <w:r w:rsidRPr="00EA4AB5">
        <w:rPr>
          <w:spacing w:val="-1"/>
        </w:rPr>
        <w:t xml:space="preserve"> </w:t>
      </w:r>
      <w:r w:rsidRPr="00EA4AB5">
        <w:t>site.</w:t>
      </w:r>
    </w:p>
    <w:p w14:paraId="36434617" w14:textId="77777777" w:rsidR="0061377B" w:rsidRPr="00EA4AB5" w:rsidRDefault="0061377B" w:rsidP="00EA4AB5">
      <w:pPr>
        <w:pStyle w:val="BodyText"/>
        <w:spacing w:before="3"/>
        <w:ind w:left="0" w:firstLine="0"/>
        <w:jc w:val="both"/>
      </w:pPr>
    </w:p>
    <w:p w14:paraId="4DE4B33A" w14:textId="77777777" w:rsidR="0061377B" w:rsidRPr="00EA4AB5" w:rsidRDefault="0061377B" w:rsidP="00EA4AB5">
      <w:pPr>
        <w:pStyle w:val="Heading5"/>
        <w:spacing w:line="366" w:lineRule="exact"/>
        <w:jc w:val="both"/>
        <w:rPr>
          <w:sz w:val="28"/>
          <w:szCs w:val="28"/>
        </w:rPr>
      </w:pPr>
      <w:r w:rsidRPr="00EA4AB5">
        <w:rPr>
          <w:w w:val="95"/>
          <w:sz w:val="28"/>
          <w:szCs w:val="28"/>
        </w:rPr>
        <w:t>Absence</w:t>
      </w:r>
      <w:r w:rsidRPr="00EA4AB5">
        <w:rPr>
          <w:spacing w:val="13"/>
          <w:w w:val="95"/>
          <w:sz w:val="28"/>
          <w:szCs w:val="28"/>
        </w:rPr>
        <w:t xml:space="preserve"> </w:t>
      </w:r>
      <w:r w:rsidRPr="00EA4AB5">
        <w:rPr>
          <w:w w:val="95"/>
          <w:sz w:val="28"/>
          <w:szCs w:val="28"/>
        </w:rPr>
        <w:t>of</w:t>
      </w:r>
      <w:r w:rsidRPr="00EA4AB5">
        <w:rPr>
          <w:spacing w:val="18"/>
          <w:w w:val="95"/>
          <w:sz w:val="28"/>
          <w:szCs w:val="28"/>
        </w:rPr>
        <w:t xml:space="preserve"> </w:t>
      </w:r>
      <w:r w:rsidRPr="00EA4AB5">
        <w:rPr>
          <w:w w:val="95"/>
          <w:sz w:val="28"/>
          <w:szCs w:val="28"/>
        </w:rPr>
        <w:t>Errors</w:t>
      </w:r>
      <w:r w:rsidRPr="00EA4AB5">
        <w:rPr>
          <w:spacing w:val="17"/>
          <w:w w:val="95"/>
          <w:sz w:val="28"/>
          <w:szCs w:val="28"/>
        </w:rPr>
        <w:t xml:space="preserve"> </w:t>
      </w:r>
      <w:r w:rsidRPr="00EA4AB5">
        <w:rPr>
          <w:w w:val="95"/>
          <w:sz w:val="28"/>
          <w:szCs w:val="28"/>
        </w:rPr>
        <w:t>Fallacy:</w:t>
      </w:r>
    </w:p>
    <w:p w14:paraId="59BC8DDD" w14:textId="77777777" w:rsidR="0061377B" w:rsidRPr="00EA4AB5" w:rsidRDefault="0061377B" w:rsidP="00EA4AB5">
      <w:pPr>
        <w:pStyle w:val="BodyText"/>
        <w:ind w:left="619" w:right="1528" w:firstLine="396"/>
        <w:jc w:val="both"/>
      </w:pPr>
      <w:r w:rsidRPr="00EA4AB5">
        <w:rPr>
          <w:w w:val="95"/>
        </w:rPr>
        <w:t>If</w:t>
      </w:r>
      <w:r w:rsidRPr="00EA4AB5">
        <w:rPr>
          <w:spacing w:val="59"/>
          <w:w w:val="95"/>
        </w:rPr>
        <w:t xml:space="preserve"> </w:t>
      </w:r>
      <w:r w:rsidRPr="00EA4AB5">
        <w:rPr>
          <w:w w:val="95"/>
        </w:rPr>
        <w:t>the</w:t>
      </w:r>
      <w:r w:rsidRPr="00EA4AB5">
        <w:rPr>
          <w:spacing w:val="-8"/>
          <w:w w:val="95"/>
        </w:rPr>
        <w:t xml:space="preserve"> </w:t>
      </w:r>
      <w:r w:rsidRPr="00EA4AB5">
        <w:rPr>
          <w:w w:val="95"/>
        </w:rPr>
        <w:t>system</w:t>
      </w:r>
      <w:r w:rsidRPr="00EA4AB5">
        <w:rPr>
          <w:spacing w:val="15"/>
          <w:w w:val="95"/>
        </w:rPr>
        <w:t xml:space="preserve"> </w:t>
      </w:r>
      <w:r w:rsidRPr="00EA4AB5">
        <w:rPr>
          <w:w w:val="95"/>
        </w:rPr>
        <w:t>built</w:t>
      </w:r>
      <w:r w:rsidRPr="00EA4AB5">
        <w:rPr>
          <w:spacing w:val="11"/>
          <w:w w:val="95"/>
        </w:rPr>
        <w:t xml:space="preserve"> </w:t>
      </w:r>
      <w:r w:rsidRPr="00EA4AB5">
        <w:rPr>
          <w:w w:val="95"/>
        </w:rPr>
        <w:t>is</w:t>
      </w:r>
      <w:r w:rsidRPr="00EA4AB5">
        <w:rPr>
          <w:spacing w:val="1"/>
          <w:w w:val="95"/>
        </w:rPr>
        <w:t xml:space="preserve"> </w:t>
      </w:r>
      <w:r w:rsidRPr="00EA4AB5">
        <w:rPr>
          <w:w w:val="95"/>
        </w:rPr>
        <w:t>unusable</w:t>
      </w:r>
      <w:r w:rsidRPr="00EA4AB5">
        <w:rPr>
          <w:spacing w:val="-4"/>
          <w:w w:val="95"/>
        </w:rPr>
        <w:t xml:space="preserve"> </w:t>
      </w:r>
      <w:r w:rsidRPr="00EA4AB5">
        <w:rPr>
          <w:w w:val="95"/>
        </w:rPr>
        <w:t>and</w:t>
      </w:r>
      <w:r w:rsidRPr="00EA4AB5">
        <w:rPr>
          <w:spacing w:val="19"/>
          <w:w w:val="95"/>
        </w:rPr>
        <w:t xml:space="preserve"> </w:t>
      </w:r>
      <w:r w:rsidRPr="00EA4AB5">
        <w:rPr>
          <w:w w:val="95"/>
        </w:rPr>
        <w:t>does</w:t>
      </w:r>
      <w:r w:rsidRPr="00EA4AB5">
        <w:rPr>
          <w:spacing w:val="17"/>
          <w:w w:val="95"/>
        </w:rPr>
        <w:t xml:space="preserve"> </w:t>
      </w:r>
      <w:r w:rsidRPr="00EA4AB5">
        <w:rPr>
          <w:w w:val="95"/>
        </w:rPr>
        <w:t>not</w:t>
      </w:r>
      <w:r w:rsidRPr="00EA4AB5">
        <w:rPr>
          <w:spacing w:val="8"/>
          <w:w w:val="95"/>
        </w:rPr>
        <w:t xml:space="preserve"> </w:t>
      </w:r>
      <w:r w:rsidRPr="00EA4AB5">
        <w:rPr>
          <w:w w:val="95"/>
        </w:rPr>
        <w:t>fulﬁll</w:t>
      </w:r>
      <w:r w:rsidRPr="00EA4AB5">
        <w:rPr>
          <w:spacing w:val="31"/>
          <w:w w:val="95"/>
        </w:rPr>
        <w:t xml:space="preserve"> </w:t>
      </w:r>
      <w:r w:rsidRPr="00EA4AB5">
        <w:rPr>
          <w:w w:val="95"/>
        </w:rPr>
        <w:t>the</w:t>
      </w:r>
      <w:r w:rsidRPr="00EA4AB5">
        <w:rPr>
          <w:spacing w:val="8"/>
          <w:w w:val="95"/>
        </w:rPr>
        <w:t xml:space="preserve"> </w:t>
      </w:r>
      <w:r w:rsidRPr="00EA4AB5">
        <w:rPr>
          <w:w w:val="95"/>
        </w:rPr>
        <w:t>user’s</w:t>
      </w:r>
      <w:r w:rsidRPr="00EA4AB5">
        <w:rPr>
          <w:spacing w:val="2"/>
          <w:w w:val="95"/>
        </w:rPr>
        <w:t xml:space="preserve"> </w:t>
      </w:r>
      <w:r w:rsidRPr="00EA4AB5">
        <w:rPr>
          <w:w w:val="95"/>
        </w:rPr>
        <w:t>needs</w:t>
      </w:r>
      <w:r w:rsidRPr="00EA4AB5">
        <w:rPr>
          <w:spacing w:val="17"/>
          <w:w w:val="95"/>
        </w:rPr>
        <w:t xml:space="preserve"> </w:t>
      </w:r>
      <w:r w:rsidRPr="00EA4AB5">
        <w:rPr>
          <w:w w:val="95"/>
        </w:rPr>
        <w:t>and</w:t>
      </w:r>
      <w:r w:rsidRPr="00EA4AB5">
        <w:rPr>
          <w:spacing w:val="-64"/>
          <w:w w:val="95"/>
        </w:rPr>
        <w:t xml:space="preserve"> </w:t>
      </w:r>
      <w:r w:rsidRPr="00EA4AB5">
        <w:rPr>
          <w:w w:val="90"/>
        </w:rPr>
        <w:t>expectations</w:t>
      </w:r>
      <w:r w:rsidRPr="00EA4AB5">
        <w:rPr>
          <w:spacing w:val="-9"/>
          <w:w w:val="90"/>
        </w:rPr>
        <w:t xml:space="preserve"> </w:t>
      </w:r>
      <w:r w:rsidRPr="00EA4AB5">
        <w:rPr>
          <w:w w:val="90"/>
        </w:rPr>
        <w:t>then</w:t>
      </w:r>
      <w:r w:rsidRPr="00EA4AB5">
        <w:rPr>
          <w:spacing w:val="14"/>
          <w:w w:val="90"/>
        </w:rPr>
        <w:t xml:space="preserve"> </w:t>
      </w:r>
      <w:r w:rsidRPr="00EA4AB5">
        <w:rPr>
          <w:w w:val="90"/>
        </w:rPr>
        <w:t>ﬁnding</w:t>
      </w:r>
      <w:r w:rsidRPr="00EA4AB5">
        <w:rPr>
          <w:spacing w:val="2"/>
          <w:w w:val="90"/>
        </w:rPr>
        <w:t xml:space="preserve"> </w:t>
      </w:r>
      <w:r w:rsidRPr="00EA4AB5">
        <w:rPr>
          <w:w w:val="90"/>
        </w:rPr>
        <w:t>and</w:t>
      </w:r>
      <w:r w:rsidRPr="00EA4AB5">
        <w:rPr>
          <w:spacing w:val="26"/>
          <w:w w:val="90"/>
        </w:rPr>
        <w:t xml:space="preserve"> </w:t>
      </w:r>
      <w:r w:rsidRPr="00EA4AB5">
        <w:rPr>
          <w:w w:val="90"/>
        </w:rPr>
        <w:t>ﬁxing</w:t>
      </w:r>
      <w:r w:rsidRPr="00EA4AB5">
        <w:rPr>
          <w:spacing w:val="4"/>
          <w:w w:val="90"/>
        </w:rPr>
        <w:t xml:space="preserve"> </w:t>
      </w:r>
      <w:r w:rsidRPr="00EA4AB5">
        <w:rPr>
          <w:w w:val="90"/>
        </w:rPr>
        <w:t>defects</w:t>
      </w:r>
      <w:r w:rsidRPr="00EA4AB5">
        <w:rPr>
          <w:spacing w:val="-5"/>
          <w:w w:val="90"/>
        </w:rPr>
        <w:t xml:space="preserve"> </w:t>
      </w:r>
      <w:r w:rsidRPr="00EA4AB5">
        <w:rPr>
          <w:w w:val="90"/>
        </w:rPr>
        <w:t>does</w:t>
      </w:r>
      <w:r w:rsidRPr="00EA4AB5">
        <w:rPr>
          <w:spacing w:val="12"/>
          <w:w w:val="90"/>
        </w:rPr>
        <w:t xml:space="preserve"> </w:t>
      </w:r>
      <w:r w:rsidRPr="00EA4AB5">
        <w:rPr>
          <w:w w:val="90"/>
        </w:rPr>
        <w:t>not help.</w:t>
      </w:r>
    </w:p>
    <w:p w14:paraId="319B304D" w14:textId="77777777" w:rsidR="0061377B" w:rsidRPr="00EA4AB5" w:rsidRDefault="0061377B" w:rsidP="00EA4AB5">
      <w:pPr>
        <w:pStyle w:val="BodyText"/>
        <w:spacing w:line="321" w:lineRule="exact"/>
        <w:ind w:left="967" w:firstLine="0"/>
        <w:jc w:val="both"/>
      </w:pPr>
      <w:r w:rsidRPr="00EA4AB5">
        <w:rPr>
          <w:w w:val="90"/>
        </w:rPr>
        <w:t>If</w:t>
      </w:r>
      <w:r w:rsidRPr="00EA4AB5">
        <w:rPr>
          <w:spacing w:val="8"/>
          <w:w w:val="90"/>
        </w:rPr>
        <w:t xml:space="preserve"> </w:t>
      </w:r>
      <w:r w:rsidRPr="00EA4AB5">
        <w:rPr>
          <w:w w:val="90"/>
        </w:rPr>
        <w:t>we</w:t>
      </w:r>
      <w:r w:rsidRPr="00EA4AB5">
        <w:rPr>
          <w:spacing w:val="35"/>
          <w:w w:val="90"/>
        </w:rPr>
        <w:t xml:space="preserve"> </w:t>
      </w:r>
      <w:r w:rsidRPr="00EA4AB5">
        <w:rPr>
          <w:w w:val="90"/>
        </w:rPr>
        <w:t>build</w:t>
      </w:r>
      <w:r w:rsidRPr="00EA4AB5">
        <w:rPr>
          <w:spacing w:val="33"/>
          <w:w w:val="90"/>
        </w:rPr>
        <w:t xml:space="preserve"> </w:t>
      </w:r>
      <w:r w:rsidRPr="00EA4AB5">
        <w:rPr>
          <w:w w:val="90"/>
        </w:rPr>
        <w:t>a</w:t>
      </w:r>
      <w:r w:rsidRPr="00EA4AB5">
        <w:rPr>
          <w:spacing w:val="10"/>
          <w:w w:val="90"/>
        </w:rPr>
        <w:t xml:space="preserve"> </w:t>
      </w:r>
      <w:r w:rsidRPr="00EA4AB5">
        <w:rPr>
          <w:w w:val="90"/>
        </w:rPr>
        <w:t>system</w:t>
      </w:r>
      <w:r w:rsidRPr="00EA4AB5">
        <w:rPr>
          <w:spacing w:val="6"/>
          <w:w w:val="90"/>
        </w:rPr>
        <w:t xml:space="preserve"> </w:t>
      </w:r>
      <w:r w:rsidRPr="00EA4AB5">
        <w:rPr>
          <w:w w:val="90"/>
        </w:rPr>
        <w:t>and,</w:t>
      </w:r>
      <w:r w:rsidRPr="00EA4AB5">
        <w:rPr>
          <w:spacing w:val="69"/>
        </w:rPr>
        <w:t xml:space="preserve"> </w:t>
      </w:r>
      <w:r w:rsidRPr="00EA4AB5">
        <w:rPr>
          <w:w w:val="90"/>
        </w:rPr>
        <w:t>in</w:t>
      </w:r>
      <w:r w:rsidRPr="00EA4AB5">
        <w:rPr>
          <w:spacing w:val="16"/>
          <w:w w:val="90"/>
        </w:rPr>
        <w:t xml:space="preserve"> </w:t>
      </w:r>
      <w:r w:rsidRPr="00EA4AB5">
        <w:rPr>
          <w:w w:val="90"/>
        </w:rPr>
        <w:t>doing</w:t>
      </w:r>
      <w:r w:rsidRPr="00EA4AB5">
        <w:rPr>
          <w:spacing w:val="33"/>
          <w:w w:val="90"/>
        </w:rPr>
        <w:t xml:space="preserve"> </w:t>
      </w:r>
      <w:r w:rsidRPr="00EA4AB5">
        <w:rPr>
          <w:w w:val="90"/>
        </w:rPr>
        <w:t>so,</w:t>
      </w:r>
      <w:r w:rsidRPr="00EA4AB5">
        <w:rPr>
          <w:spacing w:val="59"/>
          <w:w w:val="90"/>
        </w:rPr>
        <w:t xml:space="preserve"> </w:t>
      </w:r>
      <w:r w:rsidRPr="00EA4AB5">
        <w:rPr>
          <w:w w:val="90"/>
        </w:rPr>
        <w:t>ﬁnd</w:t>
      </w:r>
      <w:r w:rsidRPr="00EA4AB5">
        <w:rPr>
          <w:spacing w:val="40"/>
          <w:w w:val="90"/>
        </w:rPr>
        <w:t xml:space="preserve"> </w:t>
      </w:r>
      <w:r w:rsidRPr="00EA4AB5">
        <w:rPr>
          <w:w w:val="90"/>
        </w:rPr>
        <w:t>and</w:t>
      </w:r>
      <w:r w:rsidRPr="00EA4AB5">
        <w:rPr>
          <w:spacing w:val="61"/>
        </w:rPr>
        <w:t xml:space="preserve"> </w:t>
      </w:r>
      <w:r w:rsidRPr="00EA4AB5">
        <w:rPr>
          <w:w w:val="90"/>
        </w:rPr>
        <w:t>ﬁx</w:t>
      </w:r>
      <w:r w:rsidRPr="00EA4AB5">
        <w:rPr>
          <w:spacing w:val="19"/>
          <w:w w:val="90"/>
        </w:rPr>
        <w:t xml:space="preserve"> </w:t>
      </w:r>
      <w:r w:rsidRPr="00EA4AB5">
        <w:rPr>
          <w:w w:val="90"/>
        </w:rPr>
        <w:t>defects....</w:t>
      </w:r>
    </w:p>
    <w:p w14:paraId="2998CBB9" w14:textId="77777777" w:rsidR="0061377B" w:rsidRPr="00EA4AB5" w:rsidRDefault="0061377B" w:rsidP="00EA4AB5">
      <w:pPr>
        <w:pStyle w:val="BodyText"/>
        <w:spacing w:line="322" w:lineRule="exact"/>
        <w:ind w:left="967" w:firstLine="0"/>
        <w:jc w:val="both"/>
      </w:pPr>
      <w:r w:rsidRPr="00EA4AB5">
        <w:rPr>
          <w:spacing w:val="-5"/>
        </w:rPr>
        <w:t>It</w:t>
      </w:r>
      <w:r w:rsidRPr="00EA4AB5">
        <w:rPr>
          <w:spacing w:val="-38"/>
        </w:rPr>
        <w:t xml:space="preserve"> </w:t>
      </w:r>
      <w:r w:rsidRPr="00EA4AB5">
        <w:rPr>
          <w:spacing w:val="-5"/>
        </w:rPr>
        <w:t>doesn’t</w:t>
      </w:r>
      <w:r w:rsidRPr="00EA4AB5">
        <w:rPr>
          <w:spacing w:val="-24"/>
        </w:rPr>
        <w:t xml:space="preserve"> </w:t>
      </w:r>
      <w:r w:rsidRPr="00EA4AB5">
        <w:rPr>
          <w:spacing w:val="-4"/>
        </w:rPr>
        <w:t>make</w:t>
      </w:r>
      <w:r w:rsidRPr="00EA4AB5">
        <w:rPr>
          <w:spacing w:val="-24"/>
        </w:rPr>
        <w:t xml:space="preserve"> </w:t>
      </w:r>
      <w:r w:rsidRPr="00EA4AB5">
        <w:rPr>
          <w:spacing w:val="-4"/>
        </w:rPr>
        <w:t>it</w:t>
      </w:r>
      <w:r w:rsidRPr="00EA4AB5">
        <w:rPr>
          <w:spacing w:val="-40"/>
        </w:rPr>
        <w:t xml:space="preserve"> </w:t>
      </w:r>
      <w:r w:rsidRPr="00EA4AB5">
        <w:rPr>
          <w:spacing w:val="-4"/>
        </w:rPr>
        <w:t>a</w:t>
      </w:r>
      <w:r w:rsidRPr="00EA4AB5">
        <w:rPr>
          <w:spacing w:val="-25"/>
        </w:rPr>
        <w:t xml:space="preserve"> </w:t>
      </w:r>
      <w:r w:rsidRPr="00EA4AB5">
        <w:rPr>
          <w:spacing w:val="-4"/>
        </w:rPr>
        <w:t>good</w:t>
      </w:r>
      <w:r w:rsidRPr="00EA4AB5">
        <w:rPr>
          <w:spacing w:val="-5"/>
        </w:rPr>
        <w:t xml:space="preserve"> </w:t>
      </w:r>
      <w:r w:rsidRPr="00EA4AB5">
        <w:rPr>
          <w:spacing w:val="-4"/>
        </w:rPr>
        <w:t>system</w:t>
      </w:r>
    </w:p>
    <w:p w14:paraId="65CC3233" w14:textId="77777777" w:rsidR="0061377B" w:rsidRPr="00EA4AB5" w:rsidRDefault="0061377B" w:rsidP="00EA4AB5">
      <w:pPr>
        <w:pStyle w:val="BodyText"/>
        <w:spacing w:line="242" w:lineRule="auto"/>
        <w:ind w:left="619" w:right="2395" w:firstLine="348"/>
        <w:jc w:val="both"/>
      </w:pPr>
      <w:r w:rsidRPr="00EA4AB5">
        <w:rPr>
          <w:w w:val="90"/>
        </w:rPr>
        <w:t>Even</w:t>
      </w:r>
      <w:r w:rsidRPr="00EA4AB5">
        <w:rPr>
          <w:spacing w:val="30"/>
          <w:w w:val="90"/>
        </w:rPr>
        <w:t xml:space="preserve"> </w:t>
      </w:r>
      <w:r w:rsidRPr="00EA4AB5">
        <w:rPr>
          <w:w w:val="90"/>
        </w:rPr>
        <w:t>after</w:t>
      </w:r>
      <w:r w:rsidRPr="00EA4AB5">
        <w:rPr>
          <w:spacing w:val="-1"/>
          <w:w w:val="90"/>
        </w:rPr>
        <w:t xml:space="preserve"> </w:t>
      </w:r>
      <w:r w:rsidRPr="00EA4AB5">
        <w:rPr>
          <w:w w:val="90"/>
        </w:rPr>
        <w:t>defects</w:t>
      </w:r>
      <w:r w:rsidRPr="00EA4AB5">
        <w:rPr>
          <w:spacing w:val="10"/>
          <w:w w:val="90"/>
        </w:rPr>
        <w:t xml:space="preserve"> </w:t>
      </w:r>
      <w:r w:rsidRPr="00EA4AB5">
        <w:rPr>
          <w:w w:val="90"/>
        </w:rPr>
        <w:t>have</w:t>
      </w:r>
      <w:r w:rsidRPr="00EA4AB5">
        <w:rPr>
          <w:spacing w:val="52"/>
          <w:w w:val="90"/>
        </w:rPr>
        <w:t xml:space="preserve"> </w:t>
      </w:r>
      <w:r w:rsidRPr="00EA4AB5">
        <w:rPr>
          <w:w w:val="90"/>
        </w:rPr>
        <w:t>been</w:t>
      </w:r>
      <w:r w:rsidRPr="00EA4AB5">
        <w:rPr>
          <w:spacing w:val="33"/>
          <w:w w:val="90"/>
        </w:rPr>
        <w:t xml:space="preserve"> </w:t>
      </w:r>
      <w:r w:rsidRPr="00EA4AB5">
        <w:rPr>
          <w:w w:val="90"/>
        </w:rPr>
        <w:t>resolved</w:t>
      </w:r>
      <w:r w:rsidRPr="00EA4AB5">
        <w:rPr>
          <w:spacing w:val="24"/>
          <w:w w:val="90"/>
        </w:rPr>
        <w:t xml:space="preserve"> </w:t>
      </w:r>
      <w:r w:rsidRPr="00EA4AB5">
        <w:rPr>
          <w:w w:val="90"/>
        </w:rPr>
        <w:t>it</w:t>
      </w:r>
      <w:r w:rsidRPr="00EA4AB5">
        <w:rPr>
          <w:spacing w:val="36"/>
          <w:w w:val="90"/>
        </w:rPr>
        <w:t xml:space="preserve"> </w:t>
      </w:r>
      <w:r w:rsidRPr="00EA4AB5">
        <w:rPr>
          <w:w w:val="90"/>
        </w:rPr>
        <w:t>may</w:t>
      </w:r>
      <w:r w:rsidRPr="00EA4AB5">
        <w:rPr>
          <w:spacing w:val="20"/>
          <w:w w:val="90"/>
        </w:rPr>
        <w:t xml:space="preserve"> </w:t>
      </w:r>
      <w:r w:rsidRPr="00EA4AB5">
        <w:rPr>
          <w:w w:val="90"/>
        </w:rPr>
        <w:t>still</w:t>
      </w:r>
      <w:r w:rsidRPr="00EA4AB5">
        <w:rPr>
          <w:spacing w:val="7"/>
          <w:w w:val="90"/>
        </w:rPr>
        <w:t xml:space="preserve"> </w:t>
      </w:r>
      <w:r w:rsidRPr="00EA4AB5">
        <w:rPr>
          <w:w w:val="90"/>
        </w:rPr>
        <w:t>be</w:t>
      </w:r>
      <w:r w:rsidRPr="00EA4AB5">
        <w:rPr>
          <w:spacing w:val="60"/>
          <w:w w:val="90"/>
        </w:rPr>
        <w:t xml:space="preserve"> </w:t>
      </w:r>
      <w:r w:rsidRPr="00EA4AB5">
        <w:rPr>
          <w:w w:val="90"/>
        </w:rPr>
        <w:t>unusable</w:t>
      </w:r>
      <w:r w:rsidRPr="00EA4AB5">
        <w:rPr>
          <w:spacing w:val="53"/>
          <w:w w:val="90"/>
        </w:rPr>
        <w:t xml:space="preserve"> </w:t>
      </w:r>
      <w:r w:rsidRPr="00EA4AB5">
        <w:rPr>
          <w:w w:val="90"/>
        </w:rPr>
        <w:t>and/or</w:t>
      </w:r>
      <w:r w:rsidRPr="00EA4AB5">
        <w:rPr>
          <w:spacing w:val="-60"/>
          <w:w w:val="90"/>
        </w:rPr>
        <w:t xml:space="preserve"> </w:t>
      </w:r>
      <w:r w:rsidRPr="00EA4AB5">
        <w:t>does</w:t>
      </w:r>
      <w:r w:rsidRPr="00EA4AB5">
        <w:rPr>
          <w:spacing w:val="14"/>
        </w:rPr>
        <w:t xml:space="preserve"> </w:t>
      </w:r>
      <w:r w:rsidRPr="00EA4AB5">
        <w:t>not</w:t>
      </w:r>
      <w:r w:rsidRPr="00EA4AB5">
        <w:rPr>
          <w:spacing w:val="3"/>
        </w:rPr>
        <w:t xml:space="preserve"> </w:t>
      </w:r>
      <w:r w:rsidRPr="00EA4AB5">
        <w:t>fulﬁl</w:t>
      </w:r>
      <w:r w:rsidRPr="00EA4AB5">
        <w:rPr>
          <w:spacing w:val="33"/>
        </w:rPr>
        <w:t xml:space="preserve"> </w:t>
      </w:r>
      <w:r w:rsidRPr="00EA4AB5">
        <w:t>the</w:t>
      </w:r>
      <w:r w:rsidRPr="00EA4AB5">
        <w:rPr>
          <w:spacing w:val="-4"/>
        </w:rPr>
        <w:t xml:space="preserve"> </w:t>
      </w:r>
      <w:r w:rsidRPr="00EA4AB5">
        <w:t>users’</w:t>
      </w:r>
      <w:r w:rsidRPr="00EA4AB5">
        <w:rPr>
          <w:spacing w:val="35"/>
        </w:rPr>
        <w:t xml:space="preserve"> </w:t>
      </w:r>
      <w:r w:rsidRPr="00EA4AB5">
        <w:t>needs</w:t>
      </w:r>
      <w:r w:rsidRPr="00EA4AB5">
        <w:rPr>
          <w:spacing w:val="-11"/>
        </w:rPr>
        <w:t xml:space="preserve"> </w:t>
      </w:r>
      <w:r w:rsidRPr="00EA4AB5">
        <w:t>and</w:t>
      </w:r>
      <w:r w:rsidRPr="00EA4AB5">
        <w:rPr>
          <w:spacing w:val="9"/>
        </w:rPr>
        <w:t xml:space="preserve"> </w:t>
      </w:r>
      <w:r w:rsidRPr="00EA4AB5">
        <w:t>expectations.</w:t>
      </w:r>
    </w:p>
    <w:p w14:paraId="65AEBEFE" w14:textId="77777777" w:rsidR="0061377B" w:rsidRPr="00EA4AB5" w:rsidRDefault="0061377B" w:rsidP="00EA4AB5">
      <w:pPr>
        <w:pStyle w:val="ListParagraph"/>
        <w:tabs>
          <w:tab w:val="left" w:pos="1339"/>
          <w:tab w:val="left" w:pos="1340"/>
        </w:tabs>
        <w:spacing w:line="342" w:lineRule="exact"/>
        <w:ind w:firstLine="0"/>
        <w:jc w:val="both"/>
        <w:rPr>
          <w:sz w:val="28"/>
          <w:szCs w:val="28"/>
        </w:rPr>
      </w:pPr>
    </w:p>
    <w:p w14:paraId="7BE208C3" w14:textId="77777777" w:rsidR="001D1900" w:rsidRPr="00EA4AB5" w:rsidRDefault="001D1900" w:rsidP="00EA4AB5">
      <w:pPr>
        <w:jc w:val="both"/>
        <w:rPr>
          <w:rFonts w:ascii="Times New Roman" w:hAnsi="Times New Roman" w:cs="Times New Roman"/>
          <w:sz w:val="28"/>
          <w:szCs w:val="28"/>
        </w:rPr>
      </w:pPr>
    </w:p>
    <w:p w14:paraId="29770FA9"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Difference between QA v/s QC v/s Tester</w:t>
      </w:r>
      <w:r w:rsidR="0061377B" w:rsidRPr="00EA4AB5">
        <w:rPr>
          <w:rFonts w:ascii="Times New Roman" w:hAnsi="Times New Roman" w:cs="Times New Roman"/>
          <w:sz w:val="28"/>
          <w:szCs w:val="28"/>
        </w:rPr>
        <w:t>.</w:t>
      </w:r>
    </w:p>
    <w:p w14:paraId="57A092BF" w14:textId="77777777" w:rsidR="0061377B" w:rsidRPr="00EA4AB5" w:rsidRDefault="0061377B" w:rsidP="00EA4AB5">
      <w:pPr>
        <w:jc w:val="both"/>
        <w:rPr>
          <w:rFonts w:ascii="Times New Roman" w:hAnsi="Times New Roman" w:cs="Times New Roman"/>
          <w:sz w:val="28"/>
          <w:szCs w:val="28"/>
        </w:rPr>
      </w:pPr>
      <w:r w:rsidRPr="00EA4AB5">
        <w:rPr>
          <w:rFonts w:ascii="Times New Roman" w:hAnsi="Times New Roman" w:cs="Times New Roman"/>
          <w:noProof/>
          <w:sz w:val="28"/>
          <w:szCs w:val="28"/>
          <w:shd w:val="clear" w:color="auto" w:fill="E7E6E6" w:themeFill="background2"/>
          <w:lang w:eastAsia="en-IN" w:bidi="gu-IN"/>
        </w:rPr>
        <w:lastRenderedPageBreak/>
        <w:drawing>
          <wp:inline distT="0" distB="0" distL="0" distR="0" wp14:anchorId="6003C70A" wp14:editId="0BF7C4FF">
            <wp:extent cx="5731510" cy="5284033"/>
            <wp:effectExtent l="0" t="0" r="2540" b="0"/>
            <wp:docPr id="23" name="Picture 23" descr="QA Testing vs. Q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A Testing vs. QC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84033"/>
                    </a:xfrm>
                    <a:prstGeom prst="rect">
                      <a:avLst/>
                    </a:prstGeom>
                    <a:noFill/>
                    <a:ln>
                      <a:noFill/>
                    </a:ln>
                  </pic:spPr>
                </pic:pic>
              </a:graphicData>
            </a:graphic>
          </wp:inline>
        </w:drawing>
      </w:r>
    </w:p>
    <w:p w14:paraId="462A86BF"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Diffe</w:t>
      </w:r>
      <w:r w:rsidR="0061377B" w:rsidRPr="00EA4AB5">
        <w:rPr>
          <w:rFonts w:ascii="Times New Roman" w:hAnsi="Times New Roman" w:cs="Times New Roman"/>
          <w:sz w:val="28"/>
          <w:szCs w:val="28"/>
        </w:rPr>
        <w:t>rence between Smoke and Sanity.</w:t>
      </w:r>
    </w:p>
    <w:p w14:paraId="688033A9" w14:textId="77777777" w:rsidR="0061377B" w:rsidRPr="00EA4AB5" w:rsidRDefault="0061377B" w:rsidP="00EA4AB5">
      <w:pPr>
        <w:jc w:val="both"/>
        <w:rPr>
          <w:rFonts w:ascii="Times New Roman" w:hAnsi="Times New Roman" w:cs="Times New Roman"/>
          <w:sz w:val="28"/>
          <w:szCs w:val="28"/>
        </w:rPr>
      </w:pPr>
      <w:r w:rsidRPr="00EA4AB5">
        <w:rPr>
          <w:rFonts w:ascii="Times New Roman" w:hAnsi="Times New Roman" w:cs="Times New Roman"/>
          <w:color w:val="4D5156"/>
          <w:sz w:val="28"/>
          <w:szCs w:val="28"/>
          <w:shd w:val="clear" w:color="auto" w:fill="FFFFFF"/>
        </w:rPr>
        <w:t>Smoke testing is done to assure that the acute functionalities of program is working fine. Sanity testing is done to check the bugs have been fixed after the build. Smoke testing is also called subset of acceptance testing. Sanity testing is also called subset of regression testing.</w:t>
      </w:r>
    </w:p>
    <w:p w14:paraId="194AD847"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Difference between verification and Validation</w:t>
      </w:r>
    </w:p>
    <w:p w14:paraId="6757D543" w14:textId="77777777" w:rsidR="0061377B" w:rsidRPr="00EA4AB5" w:rsidRDefault="0061377B" w:rsidP="00EA4AB5">
      <w:pPr>
        <w:pStyle w:val="Heading2"/>
        <w:spacing w:before="300" w:after="150" w:line="480" w:lineRule="atLeast"/>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lastRenderedPageBreak/>
        <w:t>Differences Between Verification and Validation</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723"/>
        <w:gridCol w:w="5072"/>
        <w:gridCol w:w="4255"/>
      </w:tblGrid>
      <w:tr w:rsidR="0061377B" w:rsidRPr="00EA4AB5" w14:paraId="68CC968C" w14:textId="77777777" w:rsidTr="0061377B">
        <w:trPr>
          <w:tblHeader/>
          <w:tblCellSpacing w:w="15" w:type="dxa"/>
        </w:trPr>
        <w:tc>
          <w:tcPr>
            <w:tcW w:w="0" w:type="auto"/>
            <w:tcBorders>
              <w:top w:val="nil"/>
              <w:left w:val="single" w:sz="2" w:space="0" w:color="444444"/>
              <w:bottom w:val="single" w:sz="6" w:space="0" w:color="444444"/>
              <w:right w:val="single" w:sz="2" w:space="0" w:color="444444"/>
            </w:tcBorders>
            <w:shd w:val="clear" w:color="auto" w:fill="F1EDFF"/>
            <w:hideMark/>
          </w:tcPr>
          <w:p w14:paraId="2F9D5165" w14:textId="77777777" w:rsidR="0061377B" w:rsidRPr="00EA4AB5" w:rsidRDefault="0061377B" w:rsidP="00EA4AB5">
            <w:pPr>
              <w:pStyle w:val="NormalWeb"/>
              <w:spacing w:before="0" w:beforeAutospacing="0" w:after="0" w:afterAutospacing="0" w:line="360" w:lineRule="atLeast"/>
              <w:jc w:val="both"/>
              <w:rPr>
                <w:color w:val="444444"/>
                <w:sz w:val="28"/>
                <w:szCs w:val="28"/>
              </w:rPr>
            </w:pPr>
            <w:proofErr w:type="spellStart"/>
            <w:r w:rsidRPr="00EA4AB5">
              <w:rPr>
                <w:rStyle w:val="Strong"/>
                <w:color w:val="444444"/>
                <w:sz w:val="28"/>
                <w:szCs w:val="28"/>
              </w:rPr>
              <w:t>S.No</w:t>
            </w:r>
            <w:proofErr w:type="spellEnd"/>
            <w:r w:rsidRPr="00EA4AB5">
              <w:rPr>
                <w:rStyle w:val="Strong"/>
                <w:color w:val="444444"/>
                <w:sz w:val="28"/>
                <w:szCs w:val="28"/>
              </w:rPr>
              <w:t>.</w:t>
            </w:r>
          </w:p>
        </w:tc>
        <w:tc>
          <w:tcPr>
            <w:tcW w:w="0" w:type="auto"/>
            <w:tcBorders>
              <w:top w:val="nil"/>
              <w:left w:val="single" w:sz="2" w:space="0" w:color="444444"/>
              <w:bottom w:val="single" w:sz="6" w:space="0" w:color="444444"/>
              <w:right w:val="single" w:sz="2" w:space="0" w:color="444444"/>
            </w:tcBorders>
            <w:shd w:val="clear" w:color="auto" w:fill="F1EDFF"/>
            <w:hideMark/>
          </w:tcPr>
          <w:p w14:paraId="4148524E" w14:textId="77777777" w:rsidR="0061377B" w:rsidRPr="00EA4AB5" w:rsidRDefault="0061377B" w:rsidP="00EA4AB5">
            <w:pPr>
              <w:pStyle w:val="NormalWeb"/>
              <w:spacing w:before="0" w:beforeAutospacing="0" w:after="0" w:afterAutospacing="0" w:line="360" w:lineRule="atLeast"/>
              <w:jc w:val="both"/>
              <w:rPr>
                <w:color w:val="444444"/>
                <w:sz w:val="28"/>
                <w:szCs w:val="28"/>
              </w:rPr>
            </w:pPr>
            <w:r w:rsidRPr="00EA4AB5">
              <w:rPr>
                <w:rStyle w:val="Strong"/>
                <w:color w:val="444444"/>
                <w:sz w:val="28"/>
                <w:szCs w:val="28"/>
              </w:rPr>
              <w:t>Verification</w:t>
            </w:r>
          </w:p>
        </w:tc>
        <w:tc>
          <w:tcPr>
            <w:tcW w:w="0" w:type="auto"/>
            <w:tcBorders>
              <w:top w:val="nil"/>
              <w:left w:val="single" w:sz="2" w:space="0" w:color="444444"/>
              <w:bottom w:val="single" w:sz="6" w:space="0" w:color="444444"/>
              <w:right w:val="single" w:sz="2" w:space="0" w:color="444444"/>
            </w:tcBorders>
            <w:shd w:val="clear" w:color="auto" w:fill="F1EDFF"/>
            <w:hideMark/>
          </w:tcPr>
          <w:p w14:paraId="0E8A402C" w14:textId="77777777" w:rsidR="0061377B" w:rsidRPr="00EA4AB5" w:rsidRDefault="0061377B" w:rsidP="00EA4AB5">
            <w:pPr>
              <w:pStyle w:val="NormalWeb"/>
              <w:spacing w:before="0" w:beforeAutospacing="0" w:after="0" w:afterAutospacing="0" w:line="360" w:lineRule="atLeast"/>
              <w:jc w:val="both"/>
              <w:rPr>
                <w:color w:val="444444"/>
                <w:sz w:val="28"/>
                <w:szCs w:val="28"/>
              </w:rPr>
            </w:pPr>
            <w:r w:rsidRPr="00EA4AB5">
              <w:rPr>
                <w:rStyle w:val="Strong"/>
                <w:color w:val="444444"/>
                <w:sz w:val="28"/>
                <w:szCs w:val="28"/>
              </w:rPr>
              <w:t>Validation</w:t>
            </w:r>
          </w:p>
        </w:tc>
      </w:tr>
      <w:tr w:rsidR="0061377B" w:rsidRPr="00EA4AB5" w14:paraId="0A2B26A6" w14:textId="77777777" w:rsidTr="0061377B">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BB86C67" w14:textId="77777777" w:rsidR="0061377B" w:rsidRPr="00EA4AB5" w:rsidRDefault="0061377B" w:rsidP="00EA4AB5">
            <w:pPr>
              <w:pStyle w:val="NormalWeb"/>
              <w:spacing w:before="0" w:beforeAutospacing="0" w:after="0" w:afterAutospacing="0" w:line="360" w:lineRule="atLeast"/>
              <w:jc w:val="both"/>
              <w:rPr>
                <w:color w:val="444444"/>
                <w:sz w:val="28"/>
                <w:szCs w:val="28"/>
              </w:rPr>
            </w:pPr>
            <w:r w:rsidRPr="00EA4AB5">
              <w:rPr>
                <w:color w:val="444444"/>
                <w:sz w:val="28"/>
                <w:szCs w:val="28"/>
              </w:rPr>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D236257"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Verification means checking the documents, languages, designs, and other programming things.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118082EB"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Validation means testing the actual product.</w:t>
            </w:r>
          </w:p>
        </w:tc>
      </w:tr>
      <w:tr w:rsidR="0061377B" w:rsidRPr="00EA4AB5" w14:paraId="4814E3B7" w14:textId="77777777" w:rsidTr="0061377B">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4766767" w14:textId="77777777" w:rsidR="0061377B" w:rsidRPr="00EA4AB5" w:rsidRDefault="0061377B" w:rsidP="00EA4AB5">
            <w:pPr>
              <w:pStyle w:val="NormalWeb"/>
              <w:spacing w:before="0" w:beforeAutospacing="0" w:after="0" w:afterAutospacing="0" w:line="360" w:lineRule="atLeast"/>
              <w:jc w:val="both"/>
              <w:rPr>
                <w:color w:val="444444"/>
                <w:sz w:val="28"/>
                <w:szCs w:val="28"/>
              </w:rPr>
            </w:pPr>
            <w:r w:rsidRPr="00EA4AB5">
              <w:rPr>
                <w:color w:val="444444"/>
                <w:sz w:val="28"/>
                <w:szCs w:val="28"/>
              </w:rPr>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D699DA1"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Verification does not involve the execution of the code.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17D100B5"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Validation involves the execution.</w:t>
            </w:r>
          </w:p>
        </w:tc>
      </w:tr>
      <w:tr w:rsidR="0061377B" w:rsidRPr="00EA4AB5" w14:paraId="196A940C" w14:textId="77777777" w:rsidTr="0061377B">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6470B3A7" w14:textId="77777777" w:rsidR="0061377B" w:rsidRPr="00EA4AB5" w:rsidRDefault="0061377B" w:rsidP="00EA4AB5">
            <w:pPr>
              <w:pStyle w:val="NormalWeb"/>
              <w:spacing w:before="0" w:beforeAutospacing="0" w:after="0" w:afterAutospacing="0" w:line="360" w:lineRule="atLeast"/>
              <w:jc w:val="both"/>
              <w:rPr>
                <w:color w:val="444444"/>
                <w:sz w:val="28"/>
                <w:szCs w:val="28"/>
              </w:rPr>
            </w:pPr>
            <w:r w:rsidRPr="00EA4AB5">
              <w:rPr>
                <w:color w:val="444444"/>
                <w:sz w:val="28"/>
                <w:szCs w:val="28"/>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2A8F525"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It is considered static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6D1605D"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It is considered dynamic testing.</w:t>
            </w:r>
          </w:p>
        </w:tc>
      </w:tr>
      <w:tr w:rsidR="0061377B" w:rsidRPr="00EA4AB5" w14:paraId="59B5E00D" w14:textId="77777777" w:rsidTr="0061377B">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8BE560B" w14:textId="77777777" w:rsidR="0061377B" w:rsidRPr="00EA4AB5" w:rsidRDefault="0061377B" w:rsidP="00EA4AB5">
            <w:pPr>
              <w:pStyle w:val="NormalWeb"/>
              <w:spacing w:before="0" w:beforeAutospacing="0" w:after="0" w:afterAutospacing="0" w:line="360" w:lineRule="atLeast"/>
              <w:jc w:val="both"/>
              <w:rPr>
                <w:color w:val="444444"/>
                <w:sz w:val="28"/>
                <w:szCs w:val="28"/>
              </w:rPr>
            </w:pPr>
            <w:r w:rsidRPr="00EA4AB5">
              <w:rPr>
                <w:color w:val="444444"/>
                <w:sz w:val="28"/>
                <w:szCs w:val="28"/>
              </w:rPr>
              <w:t>4.</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8F7BAFD"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Verification uses methods such as walkthroughs, reviews, desk-checking, and inspection.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42CD5154"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Validation uses a method such as White Box Testing, Black Box Testing, etc.</w:t>
            </w:r>
          </w:p>
        </w:tc>
      </w:tr>
      <w:tr w:rsidR="0061377B" w:rsidRPr="00EA4AB5" w14:paraId="595BEC46" w14:textId="77777777" w:rsidTr="0061377B">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1613913" w14:textId="77777777" w:rsidR="0061377B" w:rsidRPr="00EA4AB5" w:rsidRDefault="0061377B" w:rsidP="00EA4AB5">
            <w:pPr>
              <w:pStyle w:val="NormalWeb"/>
              <w:spacing w:before="0" w:beforeAutospacing="0" w:after="0" w:afterAutospacing="0" w:line="360" w:lineRule="atLeast"/>
              <w:jc w:val="both"/>
              <w:rPr>
                <w:color w:val="444444"/>
                <w:sz w:val="28"/>
                <w:szCs w:val="28"/>
              </w:rPr>
            </w:pPr>
            <w:r w:rsidRPr="00EA4AB5">
              <w:rPr>
                <w:color w:val="444444"/>
                <w:sz w:val="28"/>
                <w:szCs w:val="28"/>
              </w:rPr>
              <w:t>5.</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79D76C62"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It has the ability to detect errors quickly</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865EDAD"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It can only detect errors that could not be determined by the verification method.</w:t>
            </w:r>
          </w:p>
        </w:tc>
      </w:tr>
      <w:tr w:rsidR="0061377B" w:rsidRPr="00EA4AB5" w14:paraId="32E31361" w14:textId="77777777" w:rsidTr="0061377B">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6841EE2" w14:textId="77777777" w:rsidR="0061377B" w:rsidRPr="00EA4AB5" w:rsidRDefault="0061377B" w:rsidP="00EA4AB5">
            <w:pPr>
              <w:pStyle w:val="NormalWeb"/>
              <w:spacing w:before="0" w:beforeAutospacing="0" w:after="0" w:afterAutospacing="0" w:line="360" w:lineRule="atLeast"/>
              <w:jc w:val="both"/>
              <w:rPr>
                <w:color w:val="444444"/>
                <w:sz w:val="28"/>
                <w:szCs w:val="28"/>
              </w:rPr>
            </w:pPr>
            <w:r w:rsidRPr="00EA4AB5">
              <w:rPr>
                <w:color w:val="444444"/>
                <w:sz w:val="28"/>
                <w:szCs w:val="28"/>
              </w:rPr>
              <w:t>6.</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5A19BB2"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It includes checking documents delivered by humans.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3DEBC1B" w14:textId="77777777" w:rsidR="0061377B" w:rsidRPr="00EA4AB5" w:rsidRDefault="0061377B" w:rsidP="00EA4AB5">
            <w:pPr>
              <w:jc w:val="both"/>
              <w:rPr>
                <w:rFonts w:ascii="Times New Roman" w:hAnsi="Times New Roman" w:cs="Times New Roman"/>
                <w:color w:val="444444"/>
                <w:sz w:val="28"/>
                <w:szCs w:val="28"/>
              </w:rPr>
            </w:pPr>
            <w:r w:rsidRPr="00EA4AB5">
              <w:rPr>
                <w:rFonts w:ascii="Times New Roman" w:hAnsi="Times New Roman" w:cs="Times New Roman"/>
                <w:color w:val="444444"/>
                <w:sz w:val="28"/>
                <w:szCs w:val="28"/>
              </w:rPr>
              <w:t>It includes the execution of a program executed by a computer.</w:t>
            </w:r>
          </w:p>
        </w:tc>
      </w:tr>
    </w:tbl>
    <w:p w14:paraId="4C6B3339" w14:textId="77777777" w:rsidR="0061377B" w:rsidRPr="00EA4AB5" w:rsidRDefault="0061377B" w:rsidP="00EA4AB5">
      <w:pPr>
        <w:jc w:val="both"/>
        <w:rPr>
          <w:rFonts w:ascii="Times New Roman" w:hAnsi="Times New Roman" w:cs="Times New Roman"/>
          <w:sz w:val="28"/>
          <w:szCs w:val="28"/>
        </w:rPr>
      </w:pPr>
    </w:p>
    <w:p w14:paraId="4798FA62"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Explain types of Performance testing</w:t>
      </w:r>
    </w:p>
    <w:p w14:paraId="52CA51ED" w14:textId="77777777" w:rsidR="0061377B" w:rsidRPr="00EA4AB5" w:rsidRDefault="0061377B" w:rsidP="00EA4AB5">
      <w:pPr>
        <w:numPr>
          <w:ilvl w:val="0"/>
          <w:numId w:val="5"/>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Load Testing. Load testing measures system performance as the workload increases.</w:t>
      </w:r>
    </w:p>
    <w:p w14:paraId="36B5C026" w14:textId="77777777" w:rsidR="0061377B" w:rsidRPr="00EA4AB5" w:rsidRDefault="0061377B" w:rsidP="00EA4AB5">
      <w:pPr>
        <w:numPr>
          <w:ilvl w:val="0"/>
          <w:numId w:val="5"/>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Stress Testing.</w:t>
      </w:r>
    </w:p>
    <w:p w14:paraId="75993D7B" w14:textId="77777777" w:rsidR="0061377B" w:rsidRPr="00EA4AB5" w:rsidRDefault="0061377B" w:rsidP="00EA4AB5">
      <w:pPr>
        <w:numPr>
          <w:ilvl w:val="0"/>
          <w:numId w:val="5"/>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Spike Testing.</w:t>
      </w:r>
    </w:p>
    <w:p w14:paraId="12D8830F" w14:textId="77777777" w:rsidR="0061377B" w:rsidRPr="00EA4AB5" w:rsidRDefault="0061377B" w:rsidP="00EA4AB5">
      <w:pPr>
        <w:numPr>
          <w:ilvl w:val="0"/>
          <w:numId w:val="5"/>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Endurance Testing.</w:t>
      </w:r>
    </w:p>
    <w:p w14:paraId="1728952B" w14:textId="77777777" w:rsidR="0061377B" w:rsidRPr="00EA4AB5" w:rsidRDefault="0061377B" w:rsidP="00EA4AB5">
      <w:pPr>
        <w:numPr>
          <w:ilvl w:val="0"/>
          <w:numId w:val="5"/>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Scalability Testing.</w:t>
      </w:r>
    </w:p>
    <w:p w14:paraId="0AEF4760" w14:textId="77777777" w:rsidR="0061377B" w:rsidRPr="00EA4AB5" w:rsidRDefault="0061377B" w:rsidP="00EA4AB5">
      <w:pPr>
        <w:numPr>
          <w:ilvl w:val="0"/>
          <w:numId w:val="5"/>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Volume Testing.</w:t>
      </w:r>
    </w:p>
    <w:p w14:paraId="1891DC8F" w14:textId="77777777" w:rsidR="0061377B" w:rsidRPr="00EA4AB5" w:rsidRDefault="0061377B" w:rsidP="00EA4AB5">
      <w:pPr>
        <w:numPr>
          <w:ilvl w:val="0"/>
          <w:numId w:val="5"/>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Identify the Testing Environment.</w:t>
      </w:r>
    </w:p>
    <w:p w14:paraId="2EC713A5" w14:textId="77777777" w:rsidR="0061377B" w:rsidRPr="00EA4AB5" w:rsidRDefault="0061377B" w:rsidP="00EA4AB5">
      <w:pPr>
        <w:numPr>
          <w:ilvl w:val="0"/>
          <w:numId w:val="5"/>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Identify Performance Metrics.</w:t>
      </w:r>
    </w:p>
    <w:p w14:paraId="2649758A" w14:textId="77777777" w:rsidR="0061377B" w:rsidRPr="00EA4AB5" w:rsidRDefault="0061377B" w:rsidP="00EA4AB5">
      <w:pPr>
        <w:jc w:val="both"/>
        <w:rPr>
          <w:rFonts w:ascii="Times New Roman" w:hAnsi="Times New Roman" w:cs="Times New Roman"/>
          <w:sz w:val="28"/>
          <w:szCs w:val="28"/>
        </w:rPr>
      </w:pPr>
    </w:p>
    <w:p w14:paraId="6B2EE561"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Error, Defect, Bug and failure?</w:t>
      </w:r>
    </w:p>
    <w:p w14:paraId="0122A790" w14:textId="77777777" w:rsidR="0061377B" w:rsidRPr="00EA4AB5" w:rsidRDefault="0061377B" w:rsidP="00EA4AB5">
      <w:pPr>
        <w:jc w:val="both"/>
        <w:rPr>
          <w:rFonts w:ascii="Times New Roman" w:hAnsi="Times New Roman" w:cs="Times New Roman"/>
          <w:sz w:val="28"/>
          <w:szCs w:val="28"/>
        </w:rPr>
      </w:pPr>
      <w:r w:rsidRPr="00EA4AB5">
        <w:rPr>
          <w:rStyle w:val="hgkelc"/>
          <w:rFonts w:ascii="Times New Roman" w:hAnsi="Times New Roman" w:cs="Times New Roman"/>
          <w:color w:val="202124"/>
          <w:sz w:val="28"/>
          <w:szCs w:val="28"/>
          <w:shd w:val="clear" w:color="auto" w:fill="FFFFFF"/>
          <w:lang w:val="en"/>
        </w:rPr>
        <w:t xml:space="preserve">Bug is an error detected in the development environment during testing stage. Defect is a mismatch between the expected and actual result of software development detected by a software developer or end customer in the production </w:t>
      </w:r>
      <w:r w:rsidRPr="00EA4AB5">
        <w:rPr>
          <w:rStyle w:val="hgkelc"/>
          <w:rFonts w:ascii="Times New Roman" w:hAnsi="Times New Roman" w:cs="Times New Roman"/>
          <w:color w:val="202124"/>
          <w:sz w:val="28"/>
          <w:szCs w:val="28"/>
          <w:shd w:val="clear" w:color="auto" w:fill="FFFFFF"/>
          <w:lang w:val="en"/>
        </w:rPr>
        <w:lastRenderedPageBreak/>
        <w:t>environment. Failure is called an error which is founded by the end user.</w:t>
      </w:r>
      <w:r w:rsidRPr="00EA4AB5">
        <w:rPr>
          <w:rStyle w:val="kx21rb"/>
          <w:rFonts w:ascii="Times New Roman" w:hAnsi="Times New Roman" w:cs="Times New Roman"/>
          <w:color w:val="70757A"/>
          <w:sz w:val="28"/>
          <w:szCs w:val="28"/>
          <w:shd w:val="clear" w:color="auto" w:fill="FFFFFF"/>
        </w:rPr>
        <w:t>25 Jun 2023</w:t>
      </w:r>
    </w:p>
    <w:p w14:paraId="2982F364"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Difference between Priority and Severity</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741"/>
        <w:gridCol w:w="4339"/>
        <w:gridCol w:w="3970"/>
      </w:tblGrid>
      <w:tr w:rsidR="0061377B" w:rsidRPr="00EA4AB5" w14:paraId="366B04C8" w14:textId="77777777" w:rsidTr="0061377B">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1FC00006" w14:textId="52A1752C" w:rsidR="0061377B" w:rsidRPr="00EA4AB5" w:rsidRDefault="00A3351A"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b/>
                <w:bCs/>
                <w:color w:val="444444"/>
                <w:sz w:val="28"/>
                <w:szCs w:val="28"/>
                <w:lang w:eastAsia="en-IN" w:bidi="gu-IN"/>
              </w:rPr>
              <w:t>ammeters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3CDAA1B"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b/>
                <w:bCs/>
                <w:color w:val="444444"/>
                <w:sz w:val="28"/>
                <w:szCs w:val="28"/>
                <w:lang w:eastAsia="en-IN" w:bidi="gu-IN"/>
              </w:rPr>
              <w:t>Severity in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4038751"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b/>
                <w:bCs/>
                <w:color w:val="444444"/>
                <w:sz w:val="28"/>
                <w:szCs w:val="28"/>
                <w:lang w:eastAsia="en-IN" w:bidi="gu-IN"/>
              </w:rPr>
              <w:t>Priority in Testing</w:t>
            </w:r>
          </w:p>
        </w:tc>
      </w:tr>
      <w:tr w:rsidR="0061377B" w:rsidRPr="00EA4AB5" w14:paraId="3D2F169C" w14:textId="77777777" w:rsidTr="0061377B">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42A34064"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Definition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BEA0251"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Severity is a term that denotes how severely a defect can affect the functionality of the software.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B678391"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Priority is a term that defines how fast we need to fix a defect.</w:t>
            </w:r>
          </w:p>
        </w:tc>
      </w:tr>
      <w:tr w:rsidR="0061377B" w:rsidRPr="00EA4AB5" w14:paraId="678E3983" w14:textId="77777777" w:rsidTr="0061377B">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2833CB5"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Parameter</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FBCC406"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Severity is basically a parameter that denotes the total impact of a given defect on any software.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7B8CC9B"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Priority is basically a parameter that decides the order in which we should fix the defects.</w:t>
            </w:r>
          </w:p>
        </w:tc>
      </w:tr>
      <w:tr w:rsidR="0061377B" w:rsidRPr="00EA4AB5" w14:paraId="451210D9" w14:textId="77777777" w:rsidTr="0061377B">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641434F"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Relation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20C01D0B"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Severity relates to the standards of quality.</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52705B1"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Priority relates to the scheduling of defects to resolve them in software.</w:t>
            </w:r>
          </w:p>
        </w:tc>
      </w:tr>
      <w:tr w:rsidR="0061377B" w:rsidRPr="00EA4AB5" w14:paraId="43A9510D" w14:textId="77777777" w:rsidTr="0061377B">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611D1B7D"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Value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4B46F44"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The value of severity is objective.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91D49EA"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The value of priority is subjective.</w:t>
            </w:r>
          </w:p>
        </w:tc>
      </w:tr>
      <w:tr w:rsidR="0061377B" w:rsidRPr="00EA4AB5" w14:paraId="250F2934" w14:textId="77777777" w:rsidTr="0061377B">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1973EA8"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Change of Value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324B9231"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The value of Severity changes continually from time to time.</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18342F81"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The value of Priority changes from time to time.</w:t>
            </w:r>
          </w:p>
        </w:tc>
      </w:tr>
      <w:tr w:rsidR="0061377B" w:rsidRPr="00EA4AB5" w14:paraId="7E4544FC" w14:textId="77777777" w:rsidTr="0061377B">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1AC725A"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Who Decides the Defect</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FABC4F4"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The testing engineer basically decides a defect’s severity level.</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5BAFB1CF"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The product manager basically decides a defect’s priority level.</w:t>
            </w:r>
          </w:p>
        </w:tc>
      </w:tr>
      <w:tr w:rsidR="0061377B" w:rsidRPr="00EA4AB5" w14:paraId="0F43D8A2" w14:textId="77777777" w:rsidTr="0061377B">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4274823D"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Types</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0AB54065"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There are 5 types of Severities: Cosmetic, Minor, Moderate, Major, and Critical.</w:t>
            </w:r>
          </w:p>
        </w:tc>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14:paraId="66741B2F" w14:textId="77777777" w:rsidR="0061377B" w:rsidRPr="00EA4AB5" w:rsidRDefault="0061377B" w:rsidP="00EA4AB5">
            <w:pPr>
              <w:spacing w:after="300" w:line="240" w:lineRule="auto"/>
              <w:jc w:val="both"/>
              <w:rPr>
                <w:rFonts w:ascii="Times New Roman" w:eastAsia="Times New Roman" w:hAnsi="Times New Roman" w:cs="Times New Roman"/>
                <w:color w:val="444444"/>
                <w:sz w:val="28"/>
                <w:szCs w:val="28"/>
                <w:lang w:eastAsia="en-IN" w:bidi="gu-IN"/>
              </w:rPr>
            </w:pPr>
            <w:r w:rsidRPr="00EA4AB5">
              <w:rPr>
                <w:rFonts w:ascii="Times New Roman" w:eastAsia="Times New Roman" w:hAnsi="Times New Roman" w:cs="Times New Roman"/>
                <w:color w:val="444444"/>
                <w:sz w:val="28"/>
                <w:szCs w:val="28"/>
                <w:lang w:eastAsia="en-IN" w:bidi="gu-IN"/>
              </w:rPr>
              <w:t>There are 3 types of Priorities: High, Medium, and Low.</w:t>
            </w:r>
          </w:p>
        </w:tc>
      </w:tr>
    </w:tbl>
    <w:p w14:paraId="38DA6A50" w14:textId="77777777" w:rsidR="0061377B" w:rsidRPr="00EA4AB5" w:rsidRDefault="0061377B" w:rsidP="00EA4AB5">
      <w:pPr>
        <w:jc w:val="both"/>
        <w:rPr>
          <w:rFonts w:ascii="Times New Roman" w:hAnsi="Times New Roman" w:cs="Times New Roman"/>
          <w:sz w:val="28"/>
          <w:szCs w:val="28"/>
        </w:rPr>
      </w:pPr>
    </w:p>
    <w:p w14:paraId="2E2D4007" w14:textId="77777777" w:rsidR="00C35385"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Bug Life Cycle?</w:t>
      </w:r>
    </w:p>
    <w:p w14:paraId="18FE1287" w14:textId="77777777" w:rsidR="0061377B" w:rsidRPr="00EA4AB5" w:rsidRDefault="0061377B" w:rsidP="00EA4AB5">
      <w:pPr>
        <w:jc w:val="both"/>
        <w:rPr>
          <w:rFonts w:ascii="Times New Roman" w:hAnsi="Times New Roman" w:cs="Times New Roman"/>
          <w:sz w:val="28"/>
          <w:szCs w:val="28"/>
        </w:rPr>
      </w:pPr>
      <w:r w:rsidRPr="00EA4AB5">
        <w:rPr>
          <w:rFonts w:ascii="Times New Roman" w:hAnsi="Times New Roman" w:cs="Times New Roman"/>
          <w:color w:val="040C28"/>
          <w:sz w:val="28"/>
          <w:szCs w:val="28"/>
          <w:shd w:val="clear" w:color="auto" w:fill="E7E6E6" w:themeFill="background2"/>
        </w:rPr>
        <w:t>The developer first identifies the bug, then moves to the tester for testing, and the tester marks the stages based on the priority of the bug that needs to be fixed</w:t>
      </w:r>
      <w:r w:rsidRPr="00EA4AB5">
        <w:rPr>
          <w:rFonts w:ascii="Times New Roman" w:hAnsi="Times New Roman" w:cs="Times New Roman"/>
          <w:color w:val="4D5156"/>
          <w:sz w:val="28"/>
          <w:szCs w:val="28"/>
          <w:shd w:val="clear" w:color="auto" w:fill="E7E6E6" w:themeFill="background2"/>
        </w:rPr>
        <w:t>.</w:t>
      </w:r>
      <w:r w:rsidRPr="00EA4AB5">
        <w:rPr>
          <w:rFonts w:ascii="Times New Roman" w:hAnsi="Times New Roman" w:cs="Times New Roman"/>
          <w:color w:val="4D5156"/>
          <w:sz w:val="28"/>
          <w:szCs w:val="28"/>
          <w:shd w:val="clear" w:color="auto" w:fill="FFFFFF"/>
        </w:rPr>
        <w:t xml:space="preserve"> Finally, they fix the bug, develop error-free software, and deliver it to the customer.</w:t>
      </w:r>
    </w:p>
    <w:p w14:paraId="6619918B" w14:textId="77777777" w:rsidR="007F3033" w:rsidRPr="00EA4AB5" w:rsidRDefault="00C35385"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Explain the difference between Functional testing and </w:t>
      </w:r>
      <w:proofErr w:type="spellStart"/>
      <w:r w:rsidRPr="00EA4AB5">
        <w:rPr>
          <w:rFonts w:ascii="Times New Roman" w:hAnsi="Times New Roman" w:cs="Times New Roman"/>
          <w:sz w:val="28"/>
          <w:szCs w:val="28"/>
        </w:rPr>
        <w:t>NonFunctional</w:t>
      </w:r>
      <w:proofErr w:type="spellEnd"/>
      <w:r w:rsidRPr="00EA4AB5">
        <w:rPr>
          <w:rFonts w:ascii="Times New Roman" w:hAnsi="Times New Roman" w:cs="Times New Roman"/>
          <w:sz w:val="28"/>
          <w:szCs w:val="28"/>
        </w:rPr>
        <w:t xml:space="preserve"> testing</w:t>
      </w:r>
      <w:r w:rsidR="00194210" w:rsidRPr="00EA4AB5">
        <w:rPr>
          <w:rFonts w:ascii="Times New Roman" w:hAnsi="Times New Roman" w:cs="Times New Roman"/>
          <w:sz w:val="28"/>
          <w:szCs w:val="28"/>
        </w:rPr>
        <w:t>.</w:t>
      </w:r>
    </w:p>
    <w:p w14:paraId="7DF16CCA" w14:textId="77777777" w:rsidR="00194210" w:rsidRPr="00EA4AB5" w:rsidRDefault="00194210" w:rsidP="00EA4AB5">
      <w:pPr>
        <w:jc w:val="both"/>
        <w:rPr>
          <w:rFonts w:ascii="Times New Roman" w:hAnsi="Times New Roman" w:cs="Times New Roman"/>
          <w:color w:val="202124"/>
          <w:sz w:val="28"/>
          <w:szCs w:val="28"/>
          <w:shd w:val="clear" w:color="auto" w:fill="FFFFFF"/>
        </w:rPr>
      </w:pPr>
      <w:r w:rsidRPr="00EA4AB5">
        <w:rPr>
          <w:rFonts w:ascii="Times New Roman" w:hAnsi="Times New Roman" w:cs="Times New Roman"/>
          <w:color w:val="202124"/>
          <w:sz w:val="28"/>
          <w:szCs w:val="28"/>
          <w:shd w:val="clear" w:color="auto" w:fill="FFFFFF"/>
        </w:rPr>
        <w:lastRenderedPageBreak/>
        <w:t>Functional testing checks the application's processes against a set of requirements or specifications. Non-functional testing assesses application properties that aren't critical to functionality but contribute to the end-user experience, like performance and reliability under load.</w:t>
      </w:r>
    </w:p>
    <w:p w14:paraId="31E785C8" w14:textId="77777777" w:rsidR="00A644B6" w:rsidRPr="00EA4AB5" w:rsidRDefault="00A644B6" w:rsidP="00EA4AB5">
      <w:pPr>
        <w:pStyle w:val="ListParagraph"/>
        <w:numPr>
          <w:ilvl w:val="0"/>
          <w:numId w:val="6"/>
        </w:numPr>
        <w:jc w:val="both"/>
        <w:rPr>
          <w:sz w:val="28"/>
          <w:szCs w:val="28"/>
        </w:rPr>
      </w:pPr>
      <w:r w:rsidRPr="00EA4AB5">
        <w:rPr>
          <w:sz w:val="28"/>
          <w:szCs w:val="28"/>
        </w:rPr>
        <w:t xml:space="preserve">To create HLR &amp; </w:t>
      </w:r>
      <w:proofErr w:type="spellStart"/>
      <w:r w:rsidRPr="00EA4AB5">
        <w:rPr>
          <w:sz w:val="28"/>
          <w:szCs w:val="28"/>
        </w:rPr>
        <w:t>TestCase</w:t>
      </w:r>
      <w:proofErr w:type="spellEnd"/>
      <w:r w:rsidRPr="00EA4AB5">
        <w:rPr>
          <w:sz w:val="28"/>
          <w:szCs w:val="28"/>
        </w:rPr>
        <w:t xml:space="preserve"> of </w:t>
      </w:r>
      <w:proofErr w:type="gramStart"/>
      <w:r w:rsidRPr="00EA4AB5">
        <w:rPr>
          <w:sz w:val="28"/>
          <w:szCs w:val="28"/>
        </w:rPr>
        <w:t>1)(</w:t>
      </w:r>
      <w:proofErr w:type="gramEnd"/>
      <w:r w:rsidRPr="00EA4AB5">
        <w:rPr>
          <w:sz w:val="28"/>
          <w:szCs w:val="28"/>
        </w:rPr>
        <w:t>Instagram , Facebook) only first page</w:t>
      </w:r>
    </w:p>
    <w:p w14:paraId="1A042200" w14:textId="77777777" w:rsidR="004F77C9" w:rsidRPr="00EA4AB5" w:rsidRDefault="004F77C9" w:rsidP="00EA4AB5">
      <w:pPr>
        <w:spacing w:before="100" w:beforeAutospacing="1" w:after="100" w:afterAutospacing="1" w:line="240" w:lineRule="auto"/>
        <w:jc w:val="both"/>
        <w:rPr>
          <w:ins w:id="0" w:author="Unknown"/>
          <w:rFonts w:ascii="Times New Roman" w:eastAsia="Times New Roman" w:hAnsi="Times New Roman" w:cs="Times New Roman"/>
          <w:color w:val="222222"/>
          <w:sz w:val="28"/>
          <w:szCs w:val="28"/>
          <w:lang w:eastAsia="en-IN" w:bidi="gu-IN"/>
        </w:rPr>
      </w:pPr>
      <w:ins w:id="1" w:author="Unknown">
        <w:r w:rsidRPr="00EA4AB5">
          <w:rPr>
            <w:rFonts w:ascii="Times New Roman" w:eastAsia="Times New Roman" w:hAnsi="Times New Roman" w:cs="Times New Roman"/>
            <w:color w:val="222222"/>
            <w:sz w:val="28"/>
            <w:szCs w:val="28"/>
            <w:lang w:eastAsia="en-IN" w:bidi="gu-IN"/>
          </w:rPr>
          <w:br/>
        </w:r>
      </w:ins>
    </w:p>
    <w:p w14:paraId="2B991366" w14:textId="77777777" w:rsidR="004F77C9" w:rsidRPr="00EA4AB5" w:rsidRDefault="004F77C9" w:rsidP="00EA4AB5">
      <w:pPr>
        <w:spacing w:before="240" w:after="24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These are some of the test scenarios for the Facebook login page.</w:t>
      </w:r>
    </w:p>
    <w:p w14:paraId="2A89E8C7"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 valid email ID and valid password.</w:t>
      </w:r>
    </w:p>
    <w:p w14:paraId="07B3E107"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 valid email ID and</w:t>
      </w:r>
    </w:p>
    <w:p w14:paraId="1ACC8F01"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an invalid email ID and valid password.</w:t>
      </w:r>
    </w:p>
    <w:p w14:paraId="3496DB73"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an invalid email ID and invalid password.</w:t>
      </w:r>
    </w:p>
    <w:p w14:paraId="1A6DAC90"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 blank email ID and password.</w:t>
      </w:r>
    </w:p>
    <w:p w14:paraId="7C81C55C"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 blank email ID and valid password.</w:t>
      </w:r>
    </w:p>
    <w:p w14:paraId="197D4B57"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 valid email ID and a blank password.</w:t>
      </w:r>
    </w:p>
    <w:p w14:paraId="76C01840"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 valid phone number and valid password.</w:t>
      </w:r>
    </w:p>
    <w:p w14:paraId="426F52AD"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an invalid phone number and valid password.</w:t>
      </w:r>
    </w:p>
    <w:p w14:paraId="43C38167"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 valid phone number and invalid password.</w:t>
      </w:r>
    </w:p>
    <w:p w14:paraId="3E481BFE"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login functionality with a blank phone number and valid password.</w:t>
      </w:r>
    </w:p>
    <w:p w14:paraId="6F66B55D"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length of the email address and password field.</w:t>
      </w:r>
    </w:p>
    <w:p w14:paraId="5248A5AC"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error message displayed when any field is left blank.</w:t>
      </w:r>
    </w:p>
    <w:p w14:paraId="48089F1C"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Tab key functionality on the Login page.</w:t>
      </w:r>
    </w:p>
    <w:p w14:paraId="0DCCD708"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the Remember Me checkbox functionality.</w:t>
      </w:r>
    </w:p>
    <w:p w14:paraId="066209ED"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if the welcome message is displaying after successfully logging into the application.</w:t>
      </w:r>
    </w:p>
    <w:p w14:paraId="7A238F87"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lastRenderedPageBreak/>
        <w:t>Check the Forgotten Password functionality.</w:t>
      </w:r>
    </w:p>
    <w:p w14:paraId="4146245B"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whether the password text format is encrypted or not.</w:t>
      </w:r>
    </w:p>
    <w:p w14:paraId="3AED89B5" w14:textId="77777777" w:rsidR="004F77C9" w:rsidRPr="00EA4AB5" w:rsidRDefault="004F77C9" w:rsidP="00EA4AB5">
      <w:pPr>
        <w:numPr>
          <w:ilvl w:val="0"/>
          <w:numId w:val="8"/>
        </w:numPr>
        <w:spacing w:after="0" w:line="458" w:lineRule="atLeast"/>
        <w:jc w:val="both"/>
        <w:rPr>
          <w:rFonts w:ascii="Times New Roman" w:eastAsia="Times New Roman" w:hAnsi="Times New Roman" w:cs="Times New Roman"/>
          <w:color w:val="222222"/>
          <w:sz w:val="28"/>
          <w:szCs w:val="28"/>
          <w:lang w:eastAsia="en-IN" w:bidi="gu-IN"/>
        </w:rPr>
      </w:pPr>
      <w:r w:rsidRPr="00EA4AB5">
        <w:rPr>
          <w:rFonts w:ascii="Times New Roman" w:eastAsia="Times New Roman" w:hAnsi="Times New Roman" w:cs="Times New Roman"/>
          <w:color w:val="222222"/>
          <w:sz w:val="28"/>
          <w:szCs w:val="28"/>
          <w:lang w:eastAsia="en-IN" w:bidi="gu-IN"/>
        </w:rPr>
        <w:t>Check if the correct error message is displaying for the invalid inputs.</w:t>
      </w:r>
    </w:p>
    <w:p w14:paraId="45C8A5A4" w14:textId="77777777" w:rsidR="00A644B6" w:rsidRPr="00EA4AB5" w:rsidRDefault="00A644B6" w:rsidP="00EA4AB5">
      <w:pPr>
        <w:jc w:val="both"/>
        <w:rPr>
          <w:rFonts w:ascii="Times New Roman" w:hAnsi="Times New Roman" w:cs="Times New Roman"/>
          <w:sz w:val="28"/>
          <w:szCs w:val="28"/>
        </w:rPr>
      </w:pPr>
    </w:p>
    <w:p w14:paraId="3D8769F5" w14:textId="77777777" w:rsidR="00A644B6" w:rsidRPr="00EA4AB5" w:rsidRDefault="00A644B6" w:rsidP="00EA4AB5">
      <w:pPr>
        <w:jc w:val="both"/>
        <w:rPr>
          <w:rFonts w:ascii="Times New Roman" w:hAnsi="Times New Roman" w:cs="Times New Roman"/>
          <w:sz w:val="28"/>
          <w:szCs w:val="28"/>
        </w:rPr>
      </w:pPr>
    </w:p>
    <w:p w14:paraId="0EF8ACA1" w14:textId="77777777" w:rsidR="00A644B6" w:rsidRPr="00EA4AB5" w:rsidRDefault="00A644B6" w:rsidP="00EA4AB5">
      <w:pPr>
        <w:jc w:val="both"/>
        <w:rPr>
          <w:rFonts w:ascii="Times New Roman" w:hAnsi="Times New Roman" w:cs="Times New Roman"/>
          <w:sz w:val="28"/>
          <w:szCs w:val="28"/>
        </w:rPr>
      </w:pPr>
    </w:p>
    <w:p w14:paraId="7503610B" w14:textId="77777777" w:rsidR="00A644B6" w:rsidRPr="00EA4AB5" w:rsidRDefault="00A644B6" w:rsidP="00EA4AB5">
      <w:pPr>
        <w:jc w:val="both"/>
        <w:rPr>
          <w:rFonts w:ascii="Times New Roman" w:hAnsi="Times New Roman" w:cs="Times New Roman"/>
          <w:sz w:val="28"/>
          <w:szCs w:val="28"/>
        </w:rPr>
      </w:pPr>
    </w:p>
    <w:p w14:paraId="1DAEEAEB" w14:textId="77777777" w:rsidR="00A644B6" w:rsidRPr="00EA4AB5" w:rsidRDefault="00A644B6" w:rsidP="00EA4AB5">
      <w:pPr>
        <w:jc w:val="both"/>
        <w:rPr>
          <w:rFonts w:ascii="Times New Roman" w:hAnsi="Times New Roman" w:cs="Times New Roman"/>
          <w:sz w:val="28"/>
          <w:szCs w:val="28"/>
        </w:rPr>
      </w:pPr>
    </w:p>
    <w:p w14:paraId="5A770007" w14:textId="77777777" w:rsidR="00A644B6" w:rsidRPr="00EA4AB5" w:rsidRDefault="00A644B6" w:rsidP="00EA4AB5">
      <w:pPr>
        <w:jc w:val="both"/>
        <w:rPr>
          <w:rFonts w:ascii="Times New Roman" w:hAnsi="Times New Roman" w:cs="Times New Roman"/>
          <w:sz w:val="28"/>
          <w:szCs w:val="28"/>
        </w:rPr>
      </w:pPr>
    </w:p>
    <w:p w14:paraId="2248F166" w14:textId="77777777" w:rsidR="00A644B6" w:rsidRPr="00EA4AB5" w:rsidRDefault="00A644B6" w:rsidP="00EA4AB5">
      <w:pPr>
        <w:jc w:val="both"/>
        <w:rPr>
          <w:rFonts w:ascii="Times New Roman" w:hAnsi="Times New Roman" w:cs="Times New Roman"/>
          <w:sz w:val="28"/>
          <w:szCs w:val="28"/>
        </w:rPr>
      </w:pPr>
    </w:p>
    <w:p w14:paraId="63619C43" w14:textId="1718F320" w:rsidR="00A644B6" w:rsidRPr="00EA4AB5" w:rsidRDefault="00A644B6" w:rsidP="00EA4AB5">
      <w:pPr>
        <w:pStyle w:val="ListParagraph"/>
        <w:numPr>
          <w:ilvl w:val="0"/>
          <w:numId w:val="6"/>
        </w:numPr>
        <w:jc w:val="both"/>
        <w:rPr>
          <w:sz w:val="28"/>
          <w:szCs w:val="28"/>
        </w:rPr>
      </w:pPr>
      <w:r w:rsidRPr="00EA4AB5">
        <w:rPr>
          <w:sz w:val="28"/>
          <w:szCs w:val="28"/>
        </w:rPr>
        <w:t>What is</w:t>
      </w:r>
      <w:r w:rsidR="00A3351A" w:rsidRPr="00EA4AB5">
        <w:rPr>
          <w:sz w:val="28"/>
          <w:szCs w:val="28"/>
        </w:rPr>
        <w:t xml:space="preserve"> </w:t>
      </w:r>
      <w:r w:rsidRPr="00EA4AB5">
        <w:rPr>
          <w:sz w:val="28"/>
          <w:szCs w:val="28"/>
        </w:rPr>
        <w:t>the difference between the STLC (Software Testing Life Cycle) and SDLC (Software Development Life Cycle)</w:t>
      </w:r>
    </w:p>
    <w:p w14:paraId="32B497BF" w14:textId="77777777" w:rsidR="00A644B6" w:rsidRPr="00EA4AB5" w:rsidRDefault="004F77C9" w:rsidP="00EA4AB5">
      <w:pPr>
        <w:jc w:val="both"/>
        <w:rPr>
          <w:rFonts w:ascii="Times New Roman" w:hAnsi="Times New Roman" w:cs="Times New Roman"/>
          <w:sz w:val="28"/>
          <w:szCs w:val="28"/>
        </w:rPr>
      </w:pPr>
      <w:r w:rsidRPr="00EA4AB5">
        <w:rPr>
          <w:rFonts w:ascii="Times New Roman" w:hAnsi="Times New Roman" w:cs="Times New Roman"/>
          <w:color w:val="202124"/>
          <w:sz w:val="28"/>
          <w:szCs w:val="28"/>
          <w:shd w:val="clear" w:color="auto" w:fill="FFFFFF"/>
        </w:rPr>
        <w:t>SDLC covers the entire software development process, including planning, analysis, design, coding, testing, deployment, and maintenance. STLC is a part of SDLC and focuses specifically on testing. STLC includes activities like test planning, test case development, test execution, defect tracking, and closure</w:t>
      </w:r>
    </w:p>
    <w:p w14:paraId="552E5952" w14:textId="77777777" w:rsidR="00A644B6" w:rsidRPr="00EA4AB5" w:rsidRDefault="00A644B6" w:rsidP="00EA4AB5">
      <w:pPr>
        <w:jc w:val="both"/>
        <w:rPr>
          <w:rFonts w:ascii="Times New Roman" w:hAnsi="Times New Roman" w:cs="Times New Roman"/>
          <w:sz w:val="28"/>
          <w:szCs w:val="28"/>
        </w:rPr>
      </w:pPr>
    </w:p>
    <w:p w14:paraId="6E257DF2" w14:textId="77777777" w:rsidR="00A644B6" w:rsidRPr="00EA4AB5" w:rsidRDefault="00A644B6" w:rsidP="00EA4AB5">
      <w:pPr>
        <w:jc w:val="both"/>
        <w:rPr>
          <w:rFonts w:ascii="Times New Roman" w:hAnsi="Times New Roman" w:cs="Times New Roman"/>
          <w:sz w:val="28"/>
          <w:szCs w:val="28"/>
        </w:rPr>
      </w:pPr>
    </w:p>
    <w:p w14:paraId="2F5DA0FB" w14:textId="77777777" w:rsidR="007A5504" w:rsidRPr="00EA4AB5" w:rsidRDefault="00A644B6"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the difference between test scenarios, test cases, and test script?</w:t>
      </w:r>
    </w:p>
    <w:p w14:paraId="35F57E99" w14:textId="77777777" w:rsidR="004F77C9" w:rsidRPr="00EA4AB5" w:rsidRDefault="004F77C9" w:rsidP="00EA4AB5">
      <w:pPr>
        <w:jc w:val="both"/>
        <w:rPr>
          <w:rFonts w:ascii="Times New Roman" w:hAnsi="Times New Roman" w:cs="Times New Roman"/>
          <w:sz w:val="28"/>
          <w:szCs w:val="28"/>
        </w:rPr>
      </w:pPr>
      <w:r w:rsidRPr="00EA4AB5">
        <w:rPr>
          <w:rFonts w:ascii="Times New Roman" w:hAnsi="Times New Roman" w:cs="Times New Roman"/>
          <w:color w:val="202124"/>
          <w:sz w:val="28"/>
          <w:szCs w:val="28"/>
          <w:shd w:val="clear" w:color="auto" w:fill="FFFFFF"/>
        </w:rPr>
        <w:t>A test scenario is any functionality that a software testing company can examine. It is also called a Test Condition or Test Possibility. </w:t>
      </w:r>
      <w:r w:rsidRPr="00EA4AB5">
        <w:rPr>
          <w:rFonts w:ascii="Times New Roman" w:hAnsi="Times New Roman" w:cs="Times New Roman"/>
          <w:color w:val="040C28"/>
          <w:sz w:val="28"/>
          <w:szCs w:val="28"/>
          <w:shd w:val="clear" w:color="auto" w:fill="D3E3FD"/>
        </w:rPr>
        <w:t>A test case is a document that lists the steps a QA engineer needs to execute.</w:t>
      </w:r>
      <w:r w:rsidRPr="00EA4AB5">
        <w:rPr>
          <w:rFonts w:ascii="Times New Roman" w:hAnsi="Times New Roman" w:cs="Times New Roman"/>
          <w:color w:val="202124"/>
          <w:sz w:val="28"/>
          <w:szCs w:val="28"/>
          <w:shd w:val="clear" w:color="auto" w:fill="FFFFFF"/>
        </w:rPr>
        <w:t> </w:t>
      </w:r>
      <w:r w:rsidRPr="00EA4AB5">
        <w:rPr>
          <w:rFonts w:ascii="Times New Roman" w:hAnsi="Times New Roman" w:cs="Times New Roman"/>
          <w:color w:val="040C28"/>
          <w:sz w:val="28"/>
          <w:szCs w:val="28"/>
          <w:shd w:val="clear" w:color="auto" w:fill="D3E3FD"/>
        </w:rPr>
        <w:t>A test script is a short program written in a programming language</w:t>
      </w:r>
      <w:r w:rsidRPr="00EA4AB5">
        <w:rPr>
          <w:rFonts w:ascii="Times New Roman" w:hAnsi="Times New Roman" w:cs="Times New Roman"/>
          <w:color w:val="202124"/>
          <w:sz w:val="28"/>
          <w:szCs w:val="28"/>
          <w:shd w:val="clear" w:color="auto" w:fill="FFFFFF"/>
        </w:rPr>
        <w:t>.</w:t>
      </w:r>
    </w:p>
    <w:p w14:paraId="26067D03" w14:textId="77777777" w:rsidR="007A5504" w:rsidRPr="00EA4AB5" w:rsidRDefault="00A644B6" w:rsidP="00EA4AB5">
      <w:pPr>
        <w:tabs>
          <w:tab w:val="left" w:pos="7680"/>
        </w:tabs>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Explain what Test Plan is? What </w:t>
      </w:r>
      <w:proofErr w:type="spellStart"/>
      <w:r w:rsidRPr="00EA4AB5">
        <w:rPr>
          <w:rFonts w:ascii="Times New Roman" w:hAnsi="Times New Roman" w:cs="Times New Roman"/>
          <w:sz w:val="28"/>
          <w:szCs w:val="28"/>
        </w:rPr>
        <w:t>isthe</w:t>
      </w:r>
      <w:proofErr w:type="spellEnd"/>
      <w:r w:rsidRPr="00EA4AB5">
        <w:rPr>
          <w:rFonts w:ascii="Times New Roman" w:hAnsi="Times New Roman" w:cs="Times New Roman"/>
          <w:sz w:val="28"/>
          <w:szCs w:val="28"/>
        </w:rPr>
        <w:t xml:space="preserve"> information that should be covered.</w:t>
      </w:r>
    </w:p>
    <w:p w14:paraId="61F6B63A" w14:textId="77777777" w:rsidR="004F77C9" w:rsidRPr="00EA4AB5" w:rsidRDefault="004F77C9" w:rsidP="00EA4AB5">
      <w:pPr>
        <w:tabs>
          <w:tab w:val="left" w:pos="7680"/>
        </w:tabs>
        <w:jc w:val="both"/>
        <w:rPr>
          <w:rFonts w:ascii="Times New Roman" w:hAnsi="Times New Roman" w:cs="Times New Roman"/>
          <w:sz w:val="28"/>
          <w:szCs w:val="28"/>
        </w:rPr>
      </w:pPr>
      <w:r w:rsidRPr="00EA4AB5">
        <w:rPr>
          <w:rFonts w:ascii="Times New Roman" w:hAnsi="Times New Roman" w:cs="Times New Roman"/>
          <w:color w:val="202124"/>
          <w:sz w:val="28"/>
          <w:szCs w:val="28"/>
          <w:shd w:val="clear" w:color="auto" w:fill="FFFFFF"/>
        </w:rPr>
        <w:t xml:space="preserve">A test plan </w:t>
      </w:r>
      <w:r w:rsidRPr="00EA4AB5">
        <w:rPr>
          <w:rFonts w:ascii="Times New Roman" w:hAnsi="Times New Roman" w:cs="Times New Roman"/>
          <w:color w:val="202124"/>
          <w:sz w:val="28"/>
          <w:szCs w:val="28"/>
        </w:rPr>
        <w:t>is </w:t>
      </w:r>
      <w:r w:rsidRPr="00EA4AB5">
        <w:rPr>
          <w:rFonts w:ascii="Times New Roman" w:hAnsi="Times New Roman" w:cs="Times New Roman"/>
          <w:color w:val="040C28"/>
          <w:sz w:val="28"/>
          <w:szCs w:val="28"/>
        </w:rPr>
        <w:t>a document that consists of all future testing-related activities</w:t>
      </w:r>
      <w:r w:rsidRPr="00EA4AB5">
        <w:rPr>
          <w:rFonts w:ascii="Times New Roman" w:hAnsi="Times New Roman" w:cs="Times New Roman"/>
          <w:color w:val="202124"/>
          <w:sz w:val="28"/>
          <w:szCs w:val="28"/>
          <w:shd w:val="clear" w:color="auto" w:fill="FFFFFF"/>
        </w:rPr>
        <w:t>. It is prepared at the project level and in general, it defines work products to be tested, how they will be tested, and test type distribution among the testers.</w:t>
      </w:r>
    </w:p>
    <w:p w14:paraId="50B9BC9D" w14:textId="77777777" w:rsidR="007A5504" w:rsidRPr="00EA4AB5" w:rsidRDefault="00A644B6"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priority?</w:t>
      </w:r>
    </w:p>
    <w:p w14:paraId="267BFA10" w14:textId="4EAFB839" w:rsidR="00F93D21" w:rsidRDefault="00A3351A" w:rsidP="00EA4AB5">
      <w:pPr>
        <w:spacing w:after="0" w:line="240" w:lineRule="auto"/>
        <w:jc w:val="both"/>
        <w:rPr>
          <w:rFonts w:ascii="Times New Roman" w:eastAsia="Times New Roman" w:hAnsi="Times New Roman" w:cs="Times New Roman"/>
          <w:color w:val="4D5156"/>
          <w:sz w:val="28"/>
          <w:szCs w:val="28"/>
          <w:lang w:val="en" w:eastAsia="en-IN" w:bidi="gu-IN"/>
        </w:rPr>
      </w:pPr>
      <w:r w:rsidRPr="00EA4AB5">
        <w:rPr>
          <w:rFonts w:ascii="Times New Roman" w:eastAsia="Times New Roman" w:hAnsi="Times New Roman" w:cs="Times New Roman"/>
          <w:color w:val="040C28"/>
          <w:sz w:val="28"/>
          <w:szCs w:val="28"/>
          <w:lang w:val="en" w:eastAsia="en-IN" w:bidi="gu-IN"/>
        </w:rPr>
        <w:t>T</w:t>
      </w:r>
      <w:r w:rsidR="00F93D21" w:rsidRPr="00EA4AB5">
        <w:rPr>
          <w:rFonts w:ascii="Times New Roman" w:eastAsia="Times New Roman" w:hAnsi="Times New Roman" w:cs="Times New Roman"/>
          <w:color w:val="040C28"/>
          <w:sz w:val="28"/>
          <w:szCs w:val="28"/>
          <w:lang w:val="en" w:eastAsia="en-IN" w:bidi="gu-IN"/>
        </w:rPr>
        <w:t>he quality or state of coming before another in time or importance</w:t>
      </w:r>
      <w:r w:rsidR="00F93D21" w:rsidRPr="00EA4AB5">
        <w:rPr>
          <w:rFonts w:ascii="Times New Roman" w:eastAsia="Times New Roman" w:hAnsi="Times New Roman" w:cs="Times New Roman"/>
          <w:color w:val="4D5156"/>
          <w:sz w:val="28"/>
          <w:szCs w:val="28"/>
          <w:lang w:val="en" w:eastAsia="en-IN" w:bidi="gu-IN"/>
        </w:rPr>
        <w:t xml:space="preserve">.  </w:t>
      </w:r>
      <w:r w:rsidR="00EA4AB5">
        <w:rPr>
          <w:rFonts w:ascii="Times New Roman" w:eastAsia="Times New Roman" w:hAnsi="Times New Roman" w:cs="Times New Roman"/>
          <w:color w:val="4D5156"/>
          <w:sz w:val="28"/>
          <w:szCs w:val="28"/>
          <w:lang w:val="en" w:eastAsia="en-IN" w:bidi="gu-IN"/>
        </w:rPr>
        <w:t>A</w:t>
      </w:r>
      <w:r w:rsidR="00F93D21" w:rsidRPr="00EA4AB5">
        <w:rPr>
          <w:rFonts w:ascii="Times New Roman" w:eastAsia="Times New Roman" w:hAnsi="Times New Roman" w:cs="Times New Roman"/>
          <w:color w:val="4D5156"/>
          <w:sz w:val="28"/>
          <w:szCs w:val="28"/>
          <w:lang w:val="en" w:eastAsia="en-IN" w:bidi="gu-IN"/>
        </w:rPr>
        <w:t xml:space="preserve"> condition of being given attention before others. </w:t>
      </w:r>
    </w:p>
    <w:p w14:paraId="67AE8E20" w14:textId="77777777" w:rsidR="00EA4AB5" w:rsidRDefault="00EA4AB5" w:rsidP="00EA4AB5">
      <w:pPr>
        <w:spacing w:after="0" w:line="240" w:lineRule="auto"/>
        <w:jc w:val="both"/>
        <w:rPr>
          <w:rFonts w:ascii="Times New Roman" w:eastAsia="Times New Roman" w:hAnsi="Times New Roman" w:cs="Times New Roman"/>
          <w:color w:val="4D5156"/>
          <w:sz w:val="28"/>
          <w:szCs w:val="28"/>
          <w:lang w:val="en" w:eastAsia="en-IN" w:bidi="gu-IN"/>
        </w:rPr>
      </w:pPr>
    </w:p>
    <w:p w14:paraId="4D3E7879" w14:textId="77777777" w:rsidR="00EA4AB5" w:rsidRPr="00EA4AB5" w:rsidRDefault="00EA4AB5" w:rsidP="00EA4AB5">
      <w:pPr>
        <w:spacing w:after="0" w:line="240" w:lineRule="auto"/>
        <w:jc w:val="both"/>
        <w:rPr>
          <w:rFonts w:ascii="Times New Roman" w:hAnsi="Times New Roman" w:cs="Times New Roman"/>
          <w:sz w:val="28"/>
          <w:szCs w:val="28"/>
        </w:rPr>
      </w:pPr>
    </w:p>
    <w:p w14:paraId="7D34F57A" w14:textId="77777777" w:rsidR="007A5504" w:rsidRPr="00EA4AB5" w:rsidRDefault="00A644B6" w:rsidP="00EA4AB5">
      <w:pPr>
        <w:jc w:val="both"/>
        <w:rPr>
          <w:rFonts w:ascii="Times New Roman" w:hAnsi="Times New Roman" w:cs="Times New Roman"/>
          <w:sz w:val="28"/>
          <w:szCs w:val="28"/>
        </w:rPr>
      </w:pPr>
      <w:r w:rsidRPr="00EA4AB5">
        <w:rPr>
          <w:rFonts w:ascii="Times New Roman" w:hAnsi="Times New Roman" w:cs="Times New Roman"/>
          <w:sz w:val="28"/>
          <w:szCs w:val="28"/>
        </w:rPr>
        <w:lastRenderedPageBreak/>
        <w:sym w:font="Symbol" w:char="F0B7"/>
      </w:r>
      <w:r w:rsidRPr="00EA4AB5">
        <w:rPr>
          <w:rFonts w:ascii="Times New Roman" w:hAnsi="Times New Roman" w:cs="Times New Roman"/>
          <w:sz w:val="28"/>
          <w:szCs w:val="28"/>
        </w:rPr>
        <w:t xml:space="preserve"> What is severity?</w:t>
      </w:r>
    </w:p>
    <w:p w14:paraId="73BA4177" w14:textId="6A802F77" w:rsidR="00F93D21" w:rsidRPr="00EA4AB5" w:rsidRDefault="00F93D21" w:rsidP="00EA4AB5">
      <w:pPr>
        <w:jc w:val="both"/>
        <w:rPr>
          <w:rFonts w:ascii="Times New Roman" w:hAnsi="Times New Roman" w:cs="Times New Roman"/>
          <w:sz w:val="28"/>
          <w:szCs w:val="28"/>
        </w:rPr>
      </w:pPr>
      <w:r w:rsidRPr="00EA4AB5">
        <w:rPr>
          <w:rFonts w:ascii="Times New Roman" w:hAnsi="Times New Roman" w:cs="Times New Roman"/>
          <w:color w:val="4D5156"/>
          <w:sz w:val="28"/>
          <w:szCs w:val="28"/>
          <w:shd w:val="clear" w:color="auto" w:fill="FFFFFF"/>
        </w:rPr>
        <w:t>Definitions of severity. </w:t>
      </w:r>
      <w:r w:rsidRPr="00EA4AB5">
        <w:rPr>
          <w:rFonts w:ascii="Times New Roman" w:hAnsi="Times New Roman" w:cs="Times New Roman"/>
          <w:color w:val="040C28"/>
          <w:sz w:val="28"/>
          <w:szCs w:val="28"/>
        </w:rPr>
        <w:t>excessive sternness</w:t>
      </w:r>
      <w:r w:rsidRPr="00EA4AB5">
        <w:rPr>
          <w:rFonts w:ascii="Times New Roman" w:hAnsi="Times New Roman" w:cs="Times New Roman"/>
          <w:color w:val="4D5156"/>
          <w:sz w:val="28"/>
          <w:szCs w:val="28"/>
          <w:shd w:val="clear" w:color="auto" w:fill="E7E6E6" w:themeFill="background2"/>
        </w:rPr>
        <w:t>.</w:t>
      </w:r>
      <w:r w:rsidRPr="00EA4AB5">
        <w:rPr>
          <w:rFonts w:ascii="Times New Roman" w:hAnsi="Times New Roman" w:cs="Times New Roman"/>
          <w:color w:val="4D5156"/>
          <w:sz w:val="28"/>
          <w:szCs w:val="28"/>
          <w:shd w:val="clear" w:color="auto" w:fill="FFFFFF"/>
        </w:rPr>
        <w:t xml:space="preserve"> “</w:t>
      </w:r>
      <w:r w:rsidR="00A3351A" w:rsidRPr="00EA4AB5">
        <w:rPr>
          <w:rFonts w:ascii="Times New Roman" w:hAnsi="Times New Roman" w:cs="Times New Roman"/>
          <w:color w:val="4D5156"/>
          <w:sz w:val="28"/>
          <w:szCs w:val="28"/>
          <w:shd w:val="clear" w:color="auto" w:fill="FFFFFF"/>
        </w:rPr>
        <w:t>Severity</w:t>
      </w:r>
      <w:r w:rsidRPr="00EA4AB5">
        <w:rPr>
          <w:rFonts w:ascii="Times New Roman" w:hAnsi="Times New Roman" w:cs="Times New Roman"/>
          <w:color w:val="4D5156"/>
          <w:sz w:val="28"/>
          <w:szCs w:val="28"/>
          <w:shd w:val="clear" w:color="auto" w:fill="FFFFFF"/>
        </w:rPr>
        <w:t xml:space="preserve"> of character” synonyms: austerity, hardness, harshness, inclemency, rigor, rigorousness, rigour, </w:t>
      </w:r>
      <w:r w:rsidR="00A3351A" w:rsidRPr="00EA4AB5">
        <w:rPr>
          <w:rFonts w:ascii="Times New Roman" w:hAnsi="Times New Roman" w:cs="Times New Roman"/>
          <w:color w:val="4D5156"/>
          <w:sz w:val="28"/>
          <w:szCs w:val="28"/>
          <w:shd w:val="clear" w:color="auto" w:fill="FFFFFF"/>
        </w:rPr>
        <w:t>rigorousness</w:t>
      </w:r>
      <w:r w:rsidRPr="00EA4AB5">
        <w:rPr>
          <w:rFonts w:ascii="Times New Roman" w:hAnsi="Times New Roman" w:cs="Times New Roman"/>
          <w:color w:val="4D5156"/>
          <w:sz w:val="28"/>
          <w:szCs w:val="28"/>
          <w:shd w:val="clear" w:color="auto" w:fill="FFFFFF"/>
        </w:rPr>
        <w:t>, severeness, stiffness. type of: sternness, strictness.</w:t>
      </w:r>
    </w:p>
    <w:p w14:paraId="4B6E694B" w14:textId="77777777" w:rsidR="004F77C9" w:rsidRPr="00EA4AB5" w:rsidRDefault="00A644B6"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004F77C9" w:rsidRPr="00EA4AB5">
        <w:rPr>
          <w:rFonts w:ascii="Times New Roman" w:hAnsi="Times New Roman" w:cs="Times New Roman"/>
          <w:sz w:val="28"/>
          <w:szCs w:val="28"/>
        </w:rPr>
        <w:t xml:space="preserve"> Bug categories are</w:t>
      </w:r>
    </w:p>
    <w:p w14:paraId="65CA2DD9" w14:textId="77777777" w:rsidR="00F93D21" w:rsidRPr="00EA4AB5" w:rsidRDefault="00F93D21" w:rsidP="00EA4AB5">
      <w:pPr>
        <w:jc w:val="both"/>
        <w:rPr>
          <w:rFonts w:ascii="Times New Roman" w:hAnsi="Times New Roman" w:cs="Times New Roman"/>
          <w:sz w:val="28"/>
          <w:szCs w:val="28"/>
        </w:rPr>
      </w:pPr>
      <w:r w:rsidRPr="00EA4AB5">
        <w:rPr>
          <w:rFonts w:ascii="Times New Roman" w:hAnsi="Times New Roman" w:cs="Times New Roman"/>
          <w:color w:val="4D5156"/>
          <w:sz w:val="28"/>
          <w:szCs w:val="28"/>
          <w:shd w:val="clear" w:color="auto" w:fill="FFFFFF"/>
        </w:rPr>
        <w:t>Software bugs can be classified into multiple categories based on their nature and impact. Broadly speaking, these categories include </w:t>
      </w:r>
      <w:r w:rsidRPr="00EA4AB5">
        <w:rPr>
          <w:rFonts w:ascii="Times New Roman" w:hAnsi="Times New Roman" w:cs="Times New Roman"/>
          <w:color w:val="040C28"/>
          <w:sz w:val="28"/>
          <w:szCs w:val="28"/>
          <w:shd w:val="clear" w:color="auto" w:fill="D3E3FD"/>
        </w:rPr>
        <w:t>Functional Bugs, Logical Bugs, Workflow Bugs, Unit Level Bugs, System-Level Integration Bugs, Out of Bound Bugs, and Security Bugs</w:t>
      </w:r>
      <w:r w:rsidRPr="00EA4AB5">
        <w:rPr>
          <w:rFonts w:ascii="Times New Roman" w:hAnsi="Times New Roman" w:cs="Times New Roman"/>
          <w:color w:val="4D5156"/>
          <w:sz w:val="28"/>
          <w:szCs w:val="28"/>
          <w:shd w:val="clear" w:color="auto" w:fill="FFFFFF"/>
        </w:rPr>
        <w:t>.</w:t>
      </w:r>
    </w:p>
    <w:p w14:paraId="184DC23D" w14:textId="63005832" w:rsidR="004F77C9" w:rsidRPr="00EA4AB5" w:rsidRDefault="00A644B6"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Advantage of </w:t>
      </w:r>
      <w:proofErr w:type="gramStart"/>
      <w:r w:rsidR="00EA4AB5" w:rsidRPr="00EA4AB5">
        <w:rPr>
          <w:rFonts w:ascii="Times New Roman" w:hAnsi="Times New Roman" w:cs="Times New Roman"/>
          <w:sz w:val="28"/>
          <w:szCs w:val="28"/>
        </w:rPr>
        <w:t>Bugzilla</w:t>
      </w:r>
      <w:r w:rsidRPr="00EA4AB5">
        <w:rPr>
          <w:rFonts w:ascii="Times New Roman" w:hAnsi="Times New Roman" w:cs="Times New Roman"/>
          <w:sz w:val="28"/>
          <w:szCs w:val="28"/>
        </w:rPr>
        <w:t xml:space="preserve"> .</w:t>
      </w:r>
      <w:proofErr w:type="gramEnd"/>
    </w:p>
    <w:p w14:paraId="7A2160EB" w14:textId="77777777" w:rsidR="00F93D21" w:rsidRPr="00EA4AB5" w:rsidRDefault="00F93D21" w:rsidP="00EA4AB5">
      <w:pPr>
        <w:jc w:val="both"/>
        <w:rPr>
          <w:rFonts w:ascii="Times New Roman" w:hAnsi="Times New Roman" w:cs="Times New Roman"/>
          <w:sz w:val="28"/>
          <w:szCs w:val="28"/>
        </w:rPr>
      </w:pPr>
      <w:r w:rsidRPr="00EA4AB5">
        <w:rPr>
          <w:rFonts w:ascii="Times New Roman" w:hAnsi="Times New Roman" w:cs="Times New Roman"/>
          <w:color w:val="040C28"/>
          <w:sz w:val="28"/>
          <w:szCs w:val="28"/>
        </w:rPr>
        <w:t>It improves the quality of the product</w:t>
      </w:r>
      <w:r w:rsidRPr="00EA4AB5">
        <w:rPr>
          <w:rFonts w:ascii="Times New Roman" w:hAnsi="Times New Roman" w:cs="Times New Roman"/>
          <w:color w:val="202124"/>
          <w:sz w:val="28"/>
          <w:szCs w:val="28"/>
          <w:shd w:val="clear" w:color="auto" w:fill="FFFFFF"/>
        </w:rPr>
        <w:t>. It enhances the communication between the developing team and the testing team. It has the capability to adapt to multiple situations.</w:t>
      </w:r>
    </w:p>
    <w:p w14:paraId="6D901180" w14:textId="77777777" w:rsidR="004F77C9" w:rsidRPr="00EA4AB5" w:rsidRDefault="00A644B6"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Difference between priority and severity</w:t>
      </w:r>
      <w:r w:rsidR="006F52B2" w:rsidRPr="00EA4AB5">
        <w:rPr>
          <w:rFonts w:ascii="Times New Roman" w:hAnsi="Times New Roman" w:cs="Times New Roman"/>
          <w:sz w:val="28"/>
          <w:szCs w:val="28"/>
        </w:rPr>
        <w:t>.</w:t>
      </w:r>
    </w:p>
    <w:p w14:paraId="4AFC5EB3" w14:textId="77777777" w:rsidR="006F52B2" w:rsidRPr="00EA4AB5" w:rsidRDefault="006F52B2" w:rsidP="00EA4AB5">
      <w:pPr>
        <w:jc w:val="both"/>
        <w:rPr>
          <w:rFonts w:ascii="Times New Roman" w:hAnsi="Times New Roman" w:cs="Times New Roman"/>
          <w:sz w:val="28"/>
          <w:szCs w:val="28"/>
        </w:rPr>
      </w:pPr>
      <w:r w:rsidRPr="00EA4AB5">
        <w:rPr>
          <w:rFonts w:ascii="Times New Roman" w:hAnsi="Times New Roman" w:cs="Times New Roman"/>
          <w:color w:val="040C28"/>
          <w:sz w:val="28"/>
          <w:szCs w:val="28"/>
        </w:rPr>
        <w:t>Severity is basically a parameter that denotes the total impact of a given defect on any software.</w:t>
      </w:r>
      <w:r w:rsidRPr="00EA4AB5">
        <w:rPr>
          <w:rFonts w:ascii="Times New Roman" w:hAnsi="Times New Roman" w:cs="Times New Roman"/>
          <w:color w:val="202124"/>
          <w:sz w:val="28"/>
          <w:szCs w:val="28"/>
        </w:rPr>
        <w:t> </w:t>
      </w:r>
      <w:r w:rsidRPr="00EA4AB5">
        <w:rPr>
          <w:rFonts w:ascii="Times New Roman" w:hAnsi="Times New Roman" w:cs="Times New Roman"/>
          <w:color w:val="040C28"/>
          <w:sz w:val="28"/>
          <w:szCs w:val="28"/>
        </w:rPr>
        <w:t>Priority is basically a parameter that decides the order in which we should fix the defects</w:t>
      </w:r>
      <w:r w:rsidRPr="00EA4AB5">
        <w:rPr>
          <w:rFonts w:ascii="Times New Roman" w:hAnsi="Times New Roman" w:cs="Times New Roman"/>
          <w:color w:val="202124"/>
          <w:sz w:val="28"/>
          <w:szCs w:val="28"/>
          <w:shd w:val="clear" w:color="auto" w:fill="FFFFFF"/>
        </w:rPr>
        <w:t>. Severity relates to the standards of quality. Priority relates to the scheduling of defects to resolve them in software.</w:t>
      </w:r>
    </w:p>
    <w:p w14:paraId="4EC9D4F7" w14:textId="77777777" w:rsidR="004F77C9" w:rsidRPr="00EA4AB5" w:rsidRDefault="00A644B6"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are the different Methodologies in Agile Development Model?</w:t>
      </w:r>
    </w:p>
    <w:p w14:paraId="2FFBDCB3" w14:textId="72EBF1D7" w:rsidR="006F52B2" w:rsidRPr="00EA4AB5" w:rsidRDefault="006F52B2" w:rsidP="00EA4AB5">
      <w:pPr>
        <w:numPr>
          <w:ilvl w:val="0"/>
          <w:numId w:val="9"/>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 xml:space="preserve">Scrum. </w:t>
      </w:r>
    </w:p>
    <w:p w14:paraId="6C4E981D" w14:textId="60A9CB9A" w:rsidR="006F52B2" w:rsidRPr="00EA4AB5" w:rsidRDefault="006F52B2" w:rsidP="00EA4AB5">
      <w:pPr>
        <w:numPr>
          <w:ilvl w:val="0"/>
          <w:numId w:val="9"/>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 xml:space="preserve">Extreme Programming </w:t>
      </w:r>
    </w:p>
    <w:p w14:paraId="1E2E8F9E" w14:textId="6CF4AE95" w:rsidR="006F52B2" w:rsidRPr="00EA4AB5" w:rsidRDefault="006F52B2" w:rsidP="00EA4AB5">
      <w:pPr>
        <w:numPr>
          <w:ilvl w:val="0"/>
          <w:numId w:val="9"/>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 xml:space="preserve">Adaptive Software Development </w:t>
      </w:r>
    </w:p>
    <w:p w14:paraId="7B485645" w14:textId="01DA6997" w:rsidR="006F52B2" w:rsidRPr="00EA4AB5" w:rsidRDefault="006F52B2" w:rsidP="00EA4AB5">
      <w:pPr>
        <w:numPr>
          <w:ilvl w:val="0"/>
          <w:numId w:val="9"/>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 xml:space="preserve">Dynamic Software Development Method </w:t>
      </w:r>
    </w:p>
    <w:p w14:paraId="212285E9" w14:textId="33118938" w:rsidR="006F52B2" w:rsidRPr="00EA4AB5" w:rsidRDefault="006F52B2" w:rsidP="00EA4AB5">
      <w:pPr>
        <w:numPr>
          <w:ilvl w:val="0"/>
          <w:numId w:val="9"/>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 xml:space="preserve">Feature Driven Development </w:t>
      </w:r>
    </w:p>
    <w:p w14:paraId="44780466" w14:textId="3802E58B" w:rsidR="006F52B2" w:rsidRPr="00EA4AB5" w:rsidRDefault="006F52B2" w:rsidP="00EA4AB5">
      <w:pPr>
        <w:numPr>
          <w:ilvl w:val="0"/>
          <w:numId w:val="9"/>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 xml:space="preserve">Kanban. </w:t>
      </w:r>
    </w:p>
    <w:p w14:paraId="7CC7A829" w14:textId="58760BBB" w:rsidR="006F52B2" w:rsidRPr="00EA4AB5" w:rsidRDefault="00A3351A" w:rsidP="00ED0AC5">
      <w:pPr>
        <w:numPr>
          <w:ilvl w:val="0"/>
          <w:numId w:val="9"/>
        </w:numPr>
        <w:spacing w:after="60" w:line="240" w:lineRule="auto"/>
        <w:ind w:left="0"/>
        <w:jc w:val="both"/>
        <w:rPr>
          <w:rFonts w:ascii="Times New Roman" w:hAnsi="Times New Roman" w:cs="Times New Roman"/>
          <w:sz w:val="28"/>
          <w:szCs w:val="28"/>
        </w:rPr>
      </w:pPr>
      <w:r w:rsidRPr="00EA4AB5">
        <w:rPr>
          <w:rFonts w:ascii="Times New Roman" w:eastAsia="Times New Roman" w:hAnsi="Times New Roman" w:cs="Times New Roman"/>
          <w:color w:val="202124"/>
          <w:sz w:val="28"/>
          <w:szCs w:val="28"/>
          <w:lang w:eastAsia="en-IN" w:bidi="gu-IN"/>
        </w:rPr>
        <w:t>Behaviour</w:t>
      </w:r>
      <w:r w:rsidR="006F52B2" w:rsidRPr="00EA4AB5">
        <w:rPr>
          <w:rFonts w:ascii="Times New Roman" w:eastAsia="Times New Roman" w:hAnsi="Times New Roman" w:cs="Times New Roman"/>
          <w:color w:val="202124"/>
          <w:sz w:val="28"/>
          <w:szCs w:val="28"/>
          <w:lang w:eastAsia="en-IN" w:bidi="gu-IN"/>
        </w:rPr>
        <w:t xml:space="preserve"> Driven Development </w:t>
      </w:r>
    </w:p>
    <w:p w14:paraId="128B18CB" w14:textId="2CAC8D5A" w:rsidR="004F77C9" w:rsidRPr="00EA4AB5" w:rsidRDefault="00A644B6"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Explain the difference between Authorization and Authentication in Web </w:t>
      </w:r>
      <w:r w:rsidR="00A3351A" w:rsidRPr="00EA4AB5">
        <w:rPr>
          <w:rFonts w:ascii="Times New Roman" w:hAnsi="Times New Roman" w:cs="Times New Roman"/>
          <w:sz w:val="28"/>
          <w:szCs w:val="28"/>
        </w:rPr>
        <w:t>testing. What</w:t>
      </w:r>
      <w:r w:rsidRPr="00EA4AB5">
        <w:rPr>
          <w:rFonts w:ascii="Times New Roman" w:hAnsi="Times New Roman" w:cs="Times New Roman"/>
          <w:sz w:val="28"/>
          <w:szCs w:val="28"/>
        </w:rPr>
        <w:t xml:space="preserve"> are the common problems faced in Web testing? To create HLR &amp; </w:t>
      </w:r>
      <w:r w:rsidR="00A3351A" w:rsidRPr="00EA4AB5">
        <w:rPr>
          <w:rFonts w:ascii="Times New Roman" w:hAnsi="Times New Roman" w:cs="Times New Roman"/>
          <w:sz w:val="28"/>
          <w:szCs w:val="28"/>
        </w:rPr>
        <w:t>Testcase</w:t>
      </w:r>
      <w:r w:rsidRPr="00EA4AB5">
        <w:rPr>
          <w:rFonts w:ascii="Times New Roman" w:hAnsi="Times New Roman" w:cs="Times New Roman"/>
          <w:sz w:val="28"/>
          <w:szCs w:val="28"/>
        </w:rPr>
        <w:t xml:space="preserve"> of </w:t>
      </w:r>
      <w:r w:rsidR="00A3351A" w:rsidRPr="00EA4AB5">
        <w:rPr>
          <w:rFonts w:ascii="Times New Roman" w:hAnsi="Times New Roman" w:cs="Times New Roman"/>
          <w:sz w:val="28"/>
          <w:szCs w:val="28"/>
        </w:rPr>
        <w:t>Web Based</w:t>
      </w:r>
      <w:r w:rsidRPr="00EA4AB5">
        <w:rPr>
          <w:rFonts w:ascii="Times New Roman" w:hAnsi="Times New Roman" w:cs="Times New Roman"/>
          <w:sz w:val="28"/>
          <w:szCs w:val="28"/>
        </w:rPr>
        <w:t xml:space="preserve"> (WhatsApp </w:t>
      </w:r>
      <w:r w:rsidR="00EA4AB5" w:rsidRPr="00EA4AB5">
        <w:rPr>
          <w:rFonts w:ascii="Times New Roman" w:hAnsi="Times New Roman" w:cs="Times New Roman"/>
          <w:sz w:val="28"/>
          <w:szCs w:val="28"/>
        </w:rPr>
        <w:t>web,</w:t>
      </w:r>
      <w:r w:rsidRPr="00EA4AB5">
        <w:rPr>
          <w:rFonts w:ascii="Times New Roman" w:hAnsi="Times New Roman" w:cs="Times New Roman"/>
          <w:sz w:val="28"/>
          <w:szCs w:val="28"/>
        </w:rPr>
        <w:t xml:space="preserve"> Instagram)</w:t>
      </w:r>
    </w:p>
    <w:p w14:paraId="7D42ECCC" w14:textId="05D6BA48" w:rsidR="006F52B2" w:rsidRPr="00EA4AB5" w:rsidRDefault="00EA4AB5" w:rsidP="00EA4AB5">
      <w:pPr>
        <w:jc w:val="both"/>
        <w:rPr>
          <w:rFonts w:ascii="Times New Roman" w:hAnsi="Times New Roman" w:cs="Times New Roman"/>
          <w:sz w:val="28"/>
          <w:szCs w:val="28"/>
        </w:rPr>
      </w:pPr>
      <w:r>
        <w:rPr>
          <w:rFonts w:ascii="Times New Roman" w:hAnsi="Times New Roman" w:cs="Times New Roman"/>
          <w:color w:val="040C28"/>
          <w:sz w:val="28"/>
          <w:szCs w:val="28"/>
          <w:shd w:val="clear" w:color="auto" w:fill="D3E3FD"/>
        </w:rPr>
        <w:t>A</w:t>
      </w:r>
      <w:r w:rsidR="006F52B2" w:rsidRPr="00EA4AB5">
        <w:rPr>
          <w:rFonts w:ascii="Times New Roman" w:hAnsi="Times New Roman" w:cs="Times New Roman"/>
          <w:color w:val="040C28"/>
          <w:sz w:val="28"/>
          <w:szCs w:val="28"/>
          <w:shd w:val="clear" w:color="auto" w:fill="D3E3FD"/>
        </w:rPr>
        <w:t>uthentication is the process of verifying who someone is, whereas authorization is the process of verifying what specific applications, files, and data a user has access to</w:t>
      </w:r>
      <w:r w:rsidR="006F52B2" w:rsidRPr="00EA4AB5">
        <w:rPr>
          <w:rFonts w:ascii="Times New Roman" w:hAnsi="Times New Roman" w:cs="Times New Roman"/>
          <w:color w:val="202124"/>
          <w:sz w:val="28"/>
          <w:szCs w:val="28"/>
          <w:shd w:val="clear" w:color="auto" w:fill="FFFFFF"/>
        </w:rPr>
        <w:t>.</w:t>
      </w:r>
    </w:p>
    <w:p w14:paraId="0B835223" w14:textId="54EE6B73" w:rsidR="00A644B6" w:rsidRPr="00EA4AB5" w:rsidRDefault="00A644B6" w:rsidP="00EA4AB5">
      <w:pPr>
        <w:jc w:val="both"/>
        <w:rPr>
          <w:rFonts w:ascii="Times New Roman" w:hAnsi="Times New Roman" w:cs="Times New Roman"/>
          <w:sz w:val="28"/>
          <w:szCs w:val="28"/>
        </w:rPr>
      </w:pPr>
      <w:r w:rsidRPr="00EA4AB5">
        <w:rPr>
          <w:rFonts w:ascii="Times New Roman" w:hAnsi="Times New Roman" w:cs="Times New Roman"/>
          <w:sz w:val="28"/>
          <w:szCs w:val="28"/>
        </w:rPr>
        <w:t xml:space="preserve">1. WhatsApp </w:t>
      </w:r>
      <w:r w:rsidR="00EA4AB5" w:rsidRPr="00EA4AB5">
        <w:rPr>
          <w:rFonts w:ascii="Times New Roman" w:hAnsi="Times New Roman" w:cs="Times New Roman"/>
          <w:sz w:val="28"/>
          <w:szCs w:val="28"/>
        </w:rPr>
        <w:t>Web:</w:t>
      </w:r>
      <w:r w:rsidRPr="00EA4AB5">
        <w:rPr>
          <w:rFonts w:ascii="Times New Roman" w:hAnsi="Times New Roman" w:cs="Times New Roman"/>
          <w:sz w:val="28"/>
          <w:szCs w:val="28"/>
        </w:rPr>
        <w:t xml:space="preserve"> </w:t>
      </w:r>
      <w:hyperlink r:id="rId9" w:history="1">
        <w:r w:rsidR="00781E94" w:rsidRPr="00EA4AB5">
          <w:rPr>
            <w:rStyle w:val="Hyperlink"/>
            <w:rFonts w:ascii="Times New Roman" w:hAnsi="Times New Roman" w:cs="Times New Roman"/>
            <w:sz w:val="28"/>
            <w:szCs w:val="28"/>
          </w:rPr>
          <w:t>https://web.whatsapp.com</w:t>
        </w:r>
      </w:hyperlink>
    </w:p>
    <w:p w14:paraId="47F2BE4A" w14:textId="77777777" w:rsidR="00781E94" w:rsidRPr="00EA4AB5" w:rsidRDefault="00781E94" w:rsidP="00EA4AB5">
      <w:pPr>
        <w:jc w:val="both"/>
        <w:rPr>
          <w:rFonts w:ascii="Times New Roman" w:hAnsi="Times New Roman" w:cs="Times New Roman"/>
          <w:sz w:val="28"/>
          <w:szCs w:val="28"/>
        </w:rPr>
      </w:pPr>
    </w:p>
    <w:p w14:paraId="467AF1DA" w14:textId="77777777" w:rsidR="00781E94" w:rsidRPr="00EA4AB5" w:rsidRDefault="00781E94" w:rsidP="00EA4AB5">
      <w:pPr>
        <w:jc w:val="both"/>
        <w:rPr>
          <w:rFonts w:ascii="Times New Roman" w:hAnsi="Times New Roman" w:cs="Times New Roman"/>
          <w:sz w:val="28"/>
          <w:szCs w:val="28"/>
        </w:rPr>
      </w:pPr>
    </w:p>
    <w:p w14:paraId="759D1148" w14:textId="77777777" w:rsidR="00781E94" w:rsidRPr="00EA4AB5" w:rsidRDefault="00781E94" w:rsidP="00EA4AB5">
      <w:pPr>
        <w:jc w:val="both"/>
        <w:rPr>
          <w:rFonts w:ascii="Times New Roman" w:hAnsi="Times New Roman" w:cs="Times New Roman"/>
          <w:sz w:val="28"/>
          <w:szCs w:val="28"/>
        </w:rPr>
      </w:pPr>
    </w:p>
    <w:p w14:paraId="25ACF63D" w14:textId="77777777" w:rsidR="00781E94" w:rsidRPr="00EA4AB5" w:rsidRDefault="00781E94" w:rsidP="00EA4AB5">
      <w:pPr>
        <w:jc w:val="both"/>
        <w:rPr>
          <w:rFonts w:ascii="Times New Roman" w:hAnsi="Times New Roman" w:cs="Times New Roman"/>
          <w:sz w:val="28"/>
          <w:szCs w:val="28"/>
        </w:rPr>
      </w:pPr>
    </w:p>
    <w:p w14:paraId="776F3808" w14:textId="77777777" w:rsidR="00781E94" w:rsidRPr="00EA4AB5" w:rsidRDefault="00781E94" w:rsidP="00EA4AB5">
      <w:pPr>
        <w:jc w:val="both"/>
        <w:rPr>
          <w:rFonts w:ascii="Times New Roman" w:hAnsi="Times New Roman" w:cs="Times New Roman"/>
          <w:sz w:val="28"/>
          <w:szCs w:val="28"/>
        </w:rPr>
      </w:pPr>
    </w:p>
    <w:p w14:paraId="00C57BC1" w14:textId="3B1B8AAD" w:rsidR="00781E94" w:rsidRPr="00EA4AB5"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t>To create HLR and Test</w:t>
      </w:r>
      <w:r w:rsidR="00A3351A" w:rsidRPr="00EA4AB5">
        <w:rPr>
          <w:rFonts w:ascii="Times New Roman" w:hAnsi="Times New Roman" w:cs="Times New Roman"/>
          <w:sz w:val="28"/>
          <w:szCs w:val="28"/>
        </w:rPr>
        <w:t xml:space="preserve"> </w:t>
      </w:r>
      <w:r w:rsidRPr="00EA4AB5">
        <w:rPr>
          <w:rFonts w:ascii="Times New Roman" w:hAnsi="Times New Roman" w:cs="Times New Roman"/>
          <w:sz w:val="28"/>
          <w:szCs w:val="28"/>
        </w:rPr>
        <w:t xml:space="preserve">Case on this Link. </w:t>
      </w:r>
      <w:hyperlink r:id="rId10" w:history="1">
        <w:r w:rsidRPr="00EA4AB5">
          <w:rPr>
            <w:rStyle w:val="Hyperlink"/>
            <w:rFonts w:ascii="Times New Roman" w:hAnsi="Times New Roman" w:cs="Times New Roman"/>
            <w:sz w:val="28"/>
            <w:szCs w:val="28"/>
          </w:rPr>
          <w:t>https://artoftesting.com</w:t>
        </w:r>
      </w:hyperlink>
    </w:p>
    <w:p w14:paraId="33293D82" w14:textId="6A50FA11" w:rsidR="007A5504" w:rsidRPr="00EA4AB5"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t xml:space="preserve">Write a scenario of only </w:t>
      </w:r>
      <w:r w:rsidR="00A3351A" w:rsidRPr="00EA4AB5">
        <w:rPr>
          <w:rFonts w:ascii="Times New Roman" w:hAnsi="Times New Roman" w:cs="Times New Roman"/>
          <w:sz w:val="28"/>
          <w:szCs w:val="28"/>
        </w:rPr>
        <w:t>WhatsApp</w:t>
      </w:r>
      <w:r w:rsidRPr="00EA4AB5">
        <w:rPr>
          <w:rFonts w:ascii="Times New Roman" w:hAnsi="Times New Roman" w:cs="Times New Roman"/>
          <w:sz w:val="28"/>
          <w:szCs w:val="28"/>
        </w:rPr>
        <w:t xml:space="preserve"> chat messages</w:t>
      </w:r>
    </w:p>
    <w:p w14:paraId="50296604" w14:textId="0667A426" w:rsidR="007A5504"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Write a Scenario of </w:t>
      </w:r>
      <w:r w:rsidR="00A3351A" w:rsidRPr="00EA4AB5">
        <w:rPr>
          <w:rFonts w:ascii="Times New Roman" w:hAnsi="Times New Roman" w:cs="Times New Roman"/>
          <w:sz w:val="28"/>
          <w:szCs w:val="28"/>
        </w:rPr>
        <w:t>Pen.</w:t>
      </w:r>
    </w:p>
    <w:tbl>
      <w:tblPr>
        <w:tblW w:w="0" w:type="dxa"/>
        <w:tblCellMar>
          <w:left w:w="0" w:type="dxa"/>
          <w:right w:w="0" w:type="dxa"/>
        </w:tblCellMar>
        <w:tblLook w:val="04A0" w:firstRow="1" w:lastRow="0" w:firstColumn="1" w:lastColumn="0" w:noHBand="0" w:noVBand="1"/>
      </w:tblPr>
      <w:tblGrid>
        <w:gridCol w:w="1247"/>
        <w:gridCol w:w="4356"/>
        <w:gridCol w:w="3407"/>
      </w:tblGrid>
      <w:tr w:rsidR="00EA4AB5" w:rsidRPr="00EA4AB5" w14:paraId="673EAD8B"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C1D10" w14:textId="77777777"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Test Scenario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3B0F9" w14:textId="77777777"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Test Scenario (Positive)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92935" w14:textId="77777777"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Test Scenario (Negative)</w:t>
            </w:r>
          </w:p>
        </w:tc>
      </w:tr>
      <w:tr w:rsidR="00EA4AB5" w:rsidRPr="00EA4AB5" w14:paraId="10FF1FC0"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49EC9"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9C776F" w14:textId="5DC4FF8B"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Verify the types of pens whether it is ball pen, gel pen, ink pen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C52D" w14:textId="4C94CA85"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Verify the pen cap is missing so I cannot put on my pocket</w:t>
            </w:r>
          </w:p>
        </w:tc>
      </w:tr>
      <w:tr w:rsidR="00EA4AB5" w:rsidRPr="00EA4AB5" w14:paraId="250D3E8B"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1B868"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BC3556" w14:textId="77777777"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Verify the diameter of the pen whether it is suitable for all or not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70FFE" w14:textId="03835380"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Verify the cap is missing so ink should be dry in winter season so I cannot write on time</w:t>
            </w:r>
          </w:p>
        </w:tc>
      </w:tr>
      <w:tr w:rsidR="00EA4AB5" w:rsidRPr="00EA4AB5" w14:paraId="1A7CBFD3"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527FA"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47B4E41" w14:textId="7ECAD399"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Verify the material of the pen whether it is fiber, plastic, mentalese.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5975E270"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Check the functioning of a pen at zero gravity.</w:t>
            </w:r>
          </w:p>
        </w:tc>
      </w:tr>
      <w:tr w:rsidR="00EA4AB5" w:rsidRPr="00EA4AB5" w14:paraId="10098E27"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7D306"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C7710E" w14:textId="77777777"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Verify the height of the pen which is suitable for all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16492B29"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the functioning of the pen by applying extreme pressure.</w:t>
            </w:r>
          </w:p>
        </w:tc>
      </w:tr>
      <w:tr w:rsidR="00EA4AB5" w:rsidRPr="00EA4AB5" w14:paraId="6975BC6E" w14:textId="77777777" w:rsidTr="00EA4AB5">
        <w:trPr>
          <w:trHeight w:val="8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F21DE"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8E3283A" w14:textId="023751F5"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Verify t</w:t>
            </w:r>
            <w:r>
              <w:rPr>
                <w:rFonts w:ascii="Arial" w:eastAsia="Times New Roman" w:hAnsi="Arial" w:cs="Arial"/>
                <w:sz w:val="24"/>
                <w:szCs w:val="24"/>
                <w:lang w:val="en-US" w:bidi="gu-IN"/>
              </w:rPr>
              <w:t>h</w:t>
            </w:r>
            <w:r w:rsidRPr="00EA4AB5">
              <w:rPr>
                <w:rFonts w:ascii="Arial" w:eastAsia="Times New Roman" w:hAnsi="Arial" w:cs="Arial"/>
                <w:sz w:val="24"/>
                <w:szCs w:val="24"/>
                <w:lang w:val="en-US" w:bidi="gu-IN"/>
              </w:rPr>
              <w:t>e weight of the pen which is suitable for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F4499" w14:textId="77777777" w:rsidR="00EA4AB5" w:rsidRPr="00EA4AB5" w:rsidRDefault="00EA4AB5" w:rsidP="00EA4AB5">
            <w:pPr>
              <w:spacing w:after="0" w:line="240" w:lineRule="auto"/>
              <w:jc w:val="both"/>
              <w:rPr>
                <w:rFonts w:ascii="Times New Roman" w:eastAsia="Times New Roman" w:hAnsi="Times New Roman" w:cs="Times New Roman"/>
                <w:color w:val="5E5E70"/>
                <w:sz w:val="28"/>
                <w:szCs w:val="28"/>
                <w:lang w:eastAsia="en-IN" w:bidi="gu-IN"/>
              </w:rPr>
            </w:pPr>
            <w:r w:rsidRPr="00EA4AB5">
              <w:rPr>
                <w:rFonts w:ascii="Times New Roman" w:eastAsia="Times New Roman" w:hAnsi="Times New Roman" w:cs="Times New Roman"/>
                <w:sz w:val="28"/>
                <w:szCs w:val="28"/>
                <w:lang w:eastAsia="en-IN" w:bidi="gu-IN"/>
              </w:rPr>
              <w:t>Verify the strength of the pen’s outer body. It should not be easily breakable</w:t>
            </w:r>
            <w:r w:rsidRPr="00EA4AB5">
              <w:rPr>
                <w:rFonts w:ascii="Times New Roman" w:eastAsia="Times New Roman" w:hAnsi="Times New Roman" w:cs="Times New Roman"/>
                <w:color w:val="5E5E70"/>
                <w:sz w:val="28"/>
                <w:szCs w:val="28"/>
                <w:lang w:eastAsia="en-IN" w:bidi="gu-IN"/>
              </w:rPr>
              <w:t>.</w:t>
            </w:r>
          </w:p>
          <w:p w14:paraId="4D8B0619" w14:textId="77777777" w:rsidR="00EA4AB5" w:rsidRPr="00EA4AB5" w:rsidRDefault="00EA4AB5" w:rsidP="00EA4AB5">
            <w:pPr>
              <w:spacing w:after="0" w:line="240" w:lineRule="auto"/>
              <w:rPr>
                <w:rFonts w:ascii="Arial" w:eastAsia="Times New Roman" w:hAnsi="Arial" w:cs="Arial"/>
                <w:sz w:val="24"/>
                <w:szCs w:val="24"/>
                <w:lang w:val="en-US" w:bidi="gu-IN"/>
              </w:rPr>
            </w:pPr>
          </w:p>
        </w:tc>
      </w:tr>
      <w:tr w:rsidR="00EA4AB5" w:rsidRPr="00EA4AB5" w14:paraId="700EE1B5"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AAF83"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BC0F7A" w14:textId="77777777"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Verify the ink of the pen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AA1D3" w14:textId="61F28228"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Times New Roman" w:eastAsia="Times New Roman" w:hAnsi="Times New Roman" w:cs="Times New Roman"/>
                <w:sz w:val="28"/>
                <w:szCs w:val="28"/>
                <w:lang w:eastAsia="en-IN" w:bidi="gu-IN"/>
              </w:rPr>
              <w:t>Check if the text written by the pen is waterproof or not</w:t>
            </w:r>
          </w:p>
        </w:tc>
      </w:tr>
      <w:tr w:rsidR="00EA4AB5" w:rsidRPr="00EA4AB5" w14:paraId="66BF26EE"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5D697"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361FD2" w14:textId="77777777"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Verify the pen have cap or not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C59EF" w14:textId="77777777" w:rsidR="00EA4AB5" w:rsidRPr="00EA4AB5" w:rsidRDefault="00EA4AB5" w:rsidP="00EA4AB5">
            <w:pPr>
              <w:spacing w:after="0" w:line="240" w:lineRule="auto"/>
              <w:jc w:val="both"/>
              <w:rPr>
                <w:rFonts w:ascii="Times New Roman" w:eastAsia="Times New Roman" w:hAnsi="Times New Roman" w:cs="Times New Roman"/>
                <w:sz w:val="28"/>
                <w:szCs w:val="28"/>
                <w:lang w:eastAsia="en-IN" w:bidi="gu-IN"/>
              </w:rPr>
            </w:pPr>
            <w:r w:rsidRPr="00EA4AB5">
              <w:rPr>
                <w:rFonts w:ascii="Times New Roman" w:eastAsia="Times New Roman" w:hAnsi="Times New Roman" w:cs="Times New Roman"/>
                <w:sz w:val="28"/>
                <w:szCs w:val="28"/>
                <w:lang w:eastAsia="en-IN" w:bidi="gu-IN"/>
              </w:rPr>
              <w:t>Verify if the pen can support multiple refills or not.</w:t>
            </w:r>
          </w:p>
          <w:p w14:paraId="0E6F8147" w14:textId="77777777" w:rsidR="00EA4AB5" w:rsidRPr="00EA4AB5" w:rsidRDefault="00EA4AB5" w:rsidP="00EA4AB5">
            <w:pPr>
              <w:spacing w:after="0" w:line="240" w:lineRule="auto"/>
              <w:rPr>
                <w:rFonts w:ascii="Arial" w:eastAsia="Times New Roman" w:hAnsi="Arial" w:cs="Arial"/>
                <w:sz w:val="24"/>
                <w:szCs w:val="24"/>
                <w:lang w:val="en-US" w:bidi="gu-IN"/>
              </w:rPr>
            </w:pPr>
          </w:p>
        </w:tc>
      </w:tr>
      <w:tr w:rsidR="00EA4AB5" w:rsidRPr="00EA4AB5" w14:paraId="77BFFE58"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563C2"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10E783"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that the pen’s ink should not leak in case it is tilted upside 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E64DB"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76CA13CD"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D7F8A"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E62977E"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if the pen’s ink should not leak at higher altitudes.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A85C1"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0CA9E268"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6A5BF"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F1570C"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if the text written by the pen is erasable or not.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525D9"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2E1A403E"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F6AD3"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391FF97"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Check the functioning of the pen by applying normal pressure during writing.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6FCBA"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45FA2BF6"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F47BD"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1006DD"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the strength of the pen’s outer body. It should not be easily breakable.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400AA"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46AD5CAE"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54AAC"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BE604F"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that text written by pen should not get faded before a certain time as mentioned in the specification.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1768B"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75A36C39"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9632B"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FEE27EF"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Check if the text written by the pen is waterproof or not.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EE852"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594082DF"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BD021"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EC3A8F"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that the user is able to write normally by tilting the pen at a certain angle instead of keeping it straight while writing.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F5F1C"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6FAAFB5E"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98CB7"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C80AF2"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Check the grip of the pen, and whether it provides adequate friction for the user to comfortably grip the pen.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89DCF"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24238C29"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A3804"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C3B677"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if the pen can support multiple refills or not.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BB1E0"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4FFE3B11"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4B3B4"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2EAA5A"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that the user is able to refill the pen with all the supported ink types.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A0DBF"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1773EB98"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CDD7B"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399D83"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that the mechanism to refill the pen is easy to operate.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C7EA9" w14:textId="77777777" w:rsidR="00EA4AB5" w:rsidRPr="00EA4AB5" w:rsidRDefault="00EA4AB5" w:rsidP="00EA4AB5">
            <w:pPr>
              <w:spacing w:after="0" w:line="240" w:lineRule="auto"/>
              <w:rPr>
                <w:rFonts w:ascii="Rubik" w:eastAsia="Times New Roman" w:hAnsi="Rubik" w:cs="Arial"/>
                <w:sz w:val="24"/>
                <w:szCs w:val="24"/>
                <w:lang w:val="en-US" w:bidi="gu-IN"/>
              </w:rPr>
            </w:pPr>
          </w:p>
        </w:tc>
      </w:tr>
      <w:tr w:rsidR="00EA4AB5" w:rsidRPr="00EA4AB5" w14:paraId="6E45370B" w14:textId="77777777" w:rsidTr="00EA4AB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1E3A9" w14:textId="77777777" w:rsidR="00EA4AB5" w:rsidRPr="00EA4AB5" w:rsidRDefault="00EA4AB5" w:rsidP="00EA4AB5">
            <w:pPr>
              <w:spacing w:after="0" w:line="240" w:lineRule="auto"/>
              <w:jc w:val="right"/>
              <w:rPr>
                <w:rFonts w:ascii="Arial" w:eastAsia="Times New Roman" w:hAnsi="Arial" w:cs="Arial"/>
                <w:sz w:val="24"/>
                <w:szCs w:val="24"/>
                <w:lang w:val="en-US" w:bidi="gu-IN"/>
              </w:rPr>
            </w:pPr>
            <w:r w:rsidRPr="00EA4AB5">
              <w:rPr>
                <w:rFonts w:ascii="Arial" w:eastAsia="Times New Roman" w:hAnsi="Arial" w:cs="Arial"/>
                <w:sz w:val="24"/>
                <w:szCs w:val="24"/>
                <w:lang w:val="en-US" w:bidi="gu-IN"/>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27A224" w14:textId="77777777" w:rsidR="00EA4AB5" w:rsidRPr="00EA4AB5" w:rsidRDefault="00EA4AB5" w:rsidP="00EA4AB5">
            <w:pPr>
              <w:spacing w:after="0" w:line="240" w:lineRule="auto"/>
              <w:rPr>
                <w:rFonts w:ascii="Rubik" w:eastAsia="Times New Roman" w:hAnsi="Rubik" w:cs="Arial"/>
                <w:sz w:val="24"/>
                <w:szCs w:val="24"/>
                <w:lang w:val="en-US" w:bidi="gu-IN"/>
              </w:rPr>
            </w:pPr>
            <w:r w:rsidRPr="00EA4AB5">
              <w:rPr>
                <w:rFonts w:ascii="Rubik" w:eastAsia="Times New Roman" w:hAnsi="Rubik" w:cs="Arial"/>
                <w:sz w:val="24"/>
                <w:szCs w:val="24"/>
                <w:lang w:val="en-US" w:bidi="gu-IN"/>
              </w:rPr>
              <w:t>verify the size of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3E717" w14:textId="77777777" w:rsidR="00EA4AB5" w:rsidRPr="00EA4AB5" w:rsidRDefault="00EA4AB5" w:rsidP="00EA4AB5">
            <w:pPr>
              <w:spacing w:after="0" w:line="240" w:lineRule="auto"/>
              <w:rPr>
                <w:rFonts w:ascii="Rubik" w:eastAsia="Times New Roman" w:hAnsi="Rubik" w:cs="Arial"/>
                <w:sz w:val="24"/>
                <w:szCs w:val="24"/>
                <w:lang w:val="en-US" w:bidi="gu-IN"/>
              </w:rPr>
            </w:pPr>
          </w:p>
        </w:tc>
      </w:tr>
    </w:tbl>
    <w:p w14:paraId="7760CC0C" w14:textId="77777777" w:rsidR="00EA4AB5" w:rsidRPr="00EA4AB5" w:rsidRDefault="00EA4AB5" w:rsidP="00EA4AB5">
      <w:pPr>
        <w:jc w:val="both"/>
        <w:rPr>
          <w:rFonts w:ascii="Times New Roman" w:hAnsi="Times New Roman" w:cs="Times New Roman"/>
          <w:sz w:val="28"/>
          <w:szCs w:val="28"/>
        </w:rPr>
      </w:pPr>
    </w:p>
    <w:p w14:paraId="5DEAD4AA" w14:textId="77777777" w:rsidR="00DF37A5" w:rsidRPr="00EA4AB5" w:rsidRDefault="00DF37A5" w:rsidP="00EA4AB5">
      <w:pPr>
        <w:jc w:val="both"/>
        <w:rPr>
          <w:rFonts w:ascii="Times New Roman" w:hAnsi="Times New Roman" w:cs="Times New Roman"/>
          <w:sz w:val="28"/>
          <w:szCs w:val="28"/>
        </w:rPr>
      </w:pPr>
    </w:p>
    <w:p w14:paraId="14ED7413" w14:textId="77777777" w:rsidR="007A5504" w:rsidRPr="00EA4AB5"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Write a Scenario of Pen Stand</w:t>
      </w:r>
    </w:p>
    <w:p w14:paraId="748AA91B" w14:textId="77777777" w:rsidR="007A5504"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Write a Scenario of Door</w:t>
      </w:r>
    </w:p>
    <w:tbl>
      <w:tblPr>
        <w:tblW w:w="9010" w:type="dxa"/>
        <w:tblCellMar>
          <w:left w:w="0" w:type="dxa"/>
          <w:right w:w="0" w:type="dxa"/>
        </w:tblCellMar>
        <w:tblLook w:val="04A0" w:firstRow="1" w:lastRow="0" w:firstColumn="1" w:lastColumn="0" w:noHBand="0" w:noVBand="1"/>
      </w:tblPr>
      <w:tblGrid>
        <w:gridCol w:w="1194"/>
        <w:gridCol w:w="3453"/>
        <w:gridCol w:w="4267"/>
        <w:gridCol w:w="96"/>
      </w:tblGrid>
      <w:tr w:rsidR="00EA4AB5" w:rsidRPr="00EA4AB5" w14:paraId="7067E0A3" w14:textId="77777777" w:rsidTr="002408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53749" w14:textId="77777777"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Test Scenario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6DD2F" w14:textId="77777777"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Test Scenario (Positive)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060430C" w14:textId="77777777" w:rsidR="00EA4AB5" w:rsidRPr="00EA4AB5" w:rsidRDefault="00EA4AB5" w:rsidP="00EA4AB5">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Test Scenario (Negative)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8D74A" w14:textId="77777777" w:rsidR="00EA4AB5" w:rsidRPr="00EA4AB5" w:rsidRDefault="00EA4AB5" w:rsidP="00EA4AB5">
            <w:pPr>
              <w:spacing w:after="0" w:line="240" w:lineRule="auto"/>
              <w:rPr>
                <w:rFonts w:ascii="Arial" w:eastAsia="Times New Roman" w:hAnsi="Arial" w:cs="Arial"/>
                <w:sz w:val="24"/>
                <w:szCs w:val="24"/>
                <w:lang w:val="en-US" w:bidi="gu-IN"/>
              </w:rPr>
            </w:pPr>
          </w:p>
        </w:tc>
      </w:tr>
      <w:tr w:rsidR="002408D8" w:rsidRPr="00EA4AB5" w14:paraId="5335821F" w14:textId="77777777" w:rsidTr="007B109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1C29E"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340A3B" w14:textId="77777777" w:rsidR="002408D8" w:rsidRPr="00EA4AB5" w:rsidRDefault="002408D8" w:rsidP="002408D8">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Verify if the door is single door or bi-folded door.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794350" w14:textId="5281718E" w:rsidR="002408D8" w:rsidRPr="00EA4AB5" w:rsidRDefault="002408D8" w:rsidP="002408D8">
            <w:pPr>
              <w:spacing w:after="0" w:line="240" w:lineRule="auto"/>
              <w:rPr>
                <w:rFonts w:ascii="Rubik" w:eastAsia="Times New Roman" w:hAnsi="Rubik" w:cs="Arial"/>
                <w:color w:val="5E5E70"/>
                <w:sz w:val="28"/>
                <w:szCs w:val="28"/>
                <w:lang w:val="en-US" w:bidi="gu-IN"/>
              </w:rPr>
            </w:pPr>
            <w:r w:rsidRPr="002408D8">
              <w:rPr>
                <w:rFonts w:ascii="Segoe UI" w:eastAsia="Times New Roman" w:hAnsi="Segoe UI" w:cs="Segoe UI"/>
                <w:color w:val="222222"/>
                <w:sz w:val="27"/>
                <w:szCs w:val="27"/>
                <w:lang w:val="en-US" w:bidi="gu-IN"/>
              </w:rPr>
              <w:t>Check the door condition when you are washing with hot water or cold water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831A5"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r>
      <w:tr w:rsidR="002408D8" w:rsidRPr="00EA4AB5" w14:paraId="028BBB88" w14:textId="77777777" w:rsidTr="007B109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DD0C7"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CF4340" w14:textId="77777777" w:rsidR="002408D8" w:rsidRPr="00EA4AB5" w:rsidRDefault="002408D8" w:rsidP="002408D8">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Check if the door opens inwards or outwards.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53C9BE" w14:textId="4AEE24FC" w:rsidR="002408D8" w:rsidRPr="00EA4AB5" w:rsidRDefault="002408D8" w:rsidP="002408D8">
            <w:pPr>
              <w:spacing w:after="0" w:line="240" w:lineRule="auto"/>
              <w:rPr>
                <w:rFonts w:ascii="Rubik" w:eastAsia="Times New Roman" w:hAnsi="Rubik" w:cs="Arial"/>
                <w:color w:val="5E5E70"/>
                <w:sz w:val="28"/>
                <w:szCs w:val="28"/>
                <w:lang w:val="en-US" w:bidi="gu-IN"/>
              </w:rPr>
            </w:pPr>
            <w:r w:rsidRPr="002408D8">
              <w:rPr>
                <w:rFonts w:ascii="Segoe UI" w:eastAsia="Times New Roman" w:hAnsi="Segoe UI" w:cs="Segoe UI"/>
                <w:color w:val="222222"/>
                <w:sz w:val="27"/>
                <w:szCs w:val="27"/>
                <w:lang w:val="en-US" w:bidi="gu-IN"/>
              </w:rPr>
              <w:t>Check the door condition and different climates like summer, winter, rain,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F292F"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r>
      <w:tr w:rsidR="002408D8" w:rsidRPr="00EA4AB5" w14:paraId="79D88909" w14:textId="77777777" w:rsidTr="007B109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60083"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6E6C99" w14:textId="77777777" w:rsidR="002408D8" w:rsidRPr="00EA4AB5" w:rsidRDefault="002408D8" w:rsidP="002408D8">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 xml:space="preserve">Verify that the dimension of the doors </w:t>
            </w:r>
            <w:proofErr w:type="gramStart"/>
            <w:r w:rsidRPr="00EA4AB5">
              <w:rPr>
                <w:rFonts w:ascii="Rubik" w:eastAsia="Times New Roman" w:hAnsi="Rubik" w:cs="Arial"/>
                <w:color w:val="5E5E70"/>
                <w:sz w:val="28"/>
                <w:szCs w:val="28"/>
                <w:lang w:val="en-US" w:bidi="gu-IN"/>
              </w:rPr>
              <w:t>are</w:t>
            </w:r>
            <w:proofErr w:type="gramEnd"/>
            <w:r w:rsidRPr="00EA4AB5">
              <w:rPr>
                <w:rFonts w:ascii="Rubik" w:eastAsia="Times New Roman" w:hAnsi="Rubik" w:cs="Arial"/>
                <w:color w:val="5E5E70"/>
                <w:sz w:val="28"/>
                <w:szCs w:val="28"/>
                <w:lang w:val="en-US" w:bidi="gu-IN"/>
              </w:rPr>
              <w:t xml:space="preserve"> as per the specifications.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48ED3F" w14:textId="2D0DAD91" w:rsidR="002408D8" w:rsidRPr="00EA4AB5" w:rsidRDefault="002408D8" w:rsidP="002408D8">
            <w:pPr>
              <w:spacing w:after="0" w:line="240" w:lineRule="auto"/>
              <w:rPr>
                <w:rFonts w:ascii="Rubik" w:eastAsia="Times New Roman" w:hAnsi="Rubik" w:cs="Arial"/>
                <w:color w:val="5E5E70"/>
                <w:sz w:val="28"/>
                <w:szCs w:val="28"/>
                <w:lang w:val="en-US" w:bidi="gu-IN"/>
              </w:rPr>
            </w:pPr>
            <w:r w:rsidRPr="002408D8">
              <w:rPr>
                <w:rFonts w:ascii="Segoe UI" w:eastAsia="Times New Roman" w:hAnsi="Segoe UI" w:cs="Segoe UI"/>
                <w:color w:val="222222"/>
                <w:sz w:val="27"/>
                <w:szCs w:val="27"/>
                <w:lang w:val="en-US" w:bidi="gu-IN"/>
              </w:rPr>
              <w:t>Check how much amount of force is required to open or close the door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23E30"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r>
      <w:tr w:rsidR="002408D8" w:rsidRPr="00EA4AB5" w14:paraId="587CE6CF" w14:textId="77777777" w:rsidTr="00D969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E07B3"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C4A0105" w14:textId="77777777" w:rsidR="002408D8" w:rsidRPr="00EA4AB5" w:rsidRDefault="002408D8" w:rsidP="002408D8">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Verify that the material used in the door body and its parts is as per the specifications.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15EFFD" w14:textId="1D3398F7" w:rsidR="002408D8" w:rsidRPr="00EA4AB5" w:rsidRDefault="002408D8" w:rsidP="002408D8">
            <w:pPr>
              <w:spacing w:after="0" w:line="240" w:lineRule="auto"/>
              <w:rPr>
                <w:rFonts w:ascii="Rubik" w:eastAsia="Times New Roman" w:hAnsi="Rubik" w:cs="Arial"/>
                <w:color w:val="5E5E70"/>
                <w:sz w:val="28"/>
                <w:szCs w:val="28"/>
                <w:lang w:val="en-US" w:bidi="gu-IN"/>
              </w:rPr>
            </w:pPr>
            <w:r w:rsidRPr="002408D8">
              <w:rPr>
                <w:rFonts w:ascii="Segoe UI" w:eastAsia="Times New Roman" w:hAnsi="Segoe UI" w:cs="Segoe UI"/>
                <w:color w:val="222222"/>
                <w:sz w:val="27"/>
                <w:szCs w:val="27"/>
                <w:lang w:val="en-US" w:bidi="gu-IN"/>
              </w:rPr>
              <w:t>Check whether the big hole door has a peek-hole, and also check the position of that whole is as per the specification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49F37"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r>
      <w:tr w:rsidR="002408D8" w:rsidRPr="00EA4AB5" w14:paraId="464A9273" w14:textId="77777777" w:rsidTr="00D969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6745"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199443" w14:textId="77777777" w:rsidR="002408D8" w:rsidRPr="00EA4AB5" w:rsidRDefault="002408D8" w:rsidP="002408D8">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 xml:space="preserve">Verify that </w:t>
            </w:r>
            <w:proofErr w:type="spellStart"/>
            <w:r w:rsidRPr="00EA4AB5">
              <w:rPr>
                <w:rFonts w:ascii="Rubik" w:eastAsia="Times New Roman" w:hAnsi="Rubik" w:cs="Arial"/>
                <w:color w:val="5E5E70"/>
                <w:sz w:val="28"/>
                <w:szCs w:val="28"/>
                <w:lang w:val="en-US" w:bidi="gu-IN"/>
              </w:rPr>
              <w:t>colour</w:t>
            </w:r>
            <w:proofErr w:type="spellEnd"/>
            <w:r w:rsidRPr="00EA4AB5">
              <w:rPr>
                <w:rFonts w:ascii="Rubik" w:eastAsia="Times New Roman" w:hAnsi="Rubik" w:cs="Arial"/>
                <w:color w:val="5E5E70"/>
                <w:sz w:val="28"/>
                <w:szCs w:val="28"/>
                <w:lang w:val="en-US" w:bidi="gu-IN"/>
              </w:rPr>
              <w:t xml:space="preserve"> of the door is as specified.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59B225" w14:textId="5F800DB3" w:rsidR="002408D8" w:rsidRPr="00EA4AB5" w:rsidRDefault="002408D8" w:rsidP="002408D8">
            <w:pPr>
              <w:spacing w:after="0" w:line="240" w:lineRule="auto"/>
              <w:rPr>
                <w:rFonts w:ascii="Rubik" w:eastAsia="Times New Roman" w:hAnsi="Rubik" w:cs="Arial"/>
                <w:color w:val="5E5E70"/>
                <w:sz w:val="28"/>
                <w:szCs w:val="28"/>
                <w:lang w:val="en-US" w:bidi="gu-IN"/>
              </w:rPr>
            </w:pPr>
            <w:r w:rsidRPr="002408D8">
              <w:rPr>
                <w:rFonts w:ascii="Segoe UI" w:eastAsia="Times New Roman" w:hAnsi="Segoe UI" w:cs="Segoe UI"/>
                <w:color w:val="222222"/>
                <w:sz w:val="27"/>
                <w:szCs w:val="27"/>
                <w:lang w:val="en-US" w:bidi="gu-IN"/>
              </w:rPr>
              <w:t>Check if the door has automatic close functionality in it and if your automatic feature represents the spring mechanism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40D2F"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r>
      <w:tr w:rsidR="002408D8" w:rsidRPr="00EA4AB5" w14:paraId="365601F4" w14:textId="77777777" w:rsidTr="00D969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11F78"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810255" w14:textId="77777777" w:rsidR="002408D8" w:rsidRPr="00EA4AB5" w:rsidRDefault="002408D8" w:rsidP="002408D8">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Verify if the door is sliding door or rotating door.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433226" w14:textId="75CF1853" w:rsidR="002408D8" w:rsidRPr="00EA4AB5" w:rsidRDefault="002408D8" w:rsidP="002408D8">
            <w:pPr>
              <w:spacing w:after="0" w:line="240" w:lineRule="auto"/>
              <w:rPr>
                <w:rFonts w:ascii="Rubik" w:eastAsia="Times New Roman" w:hAnsi="Rubik" w:cs="Arial"/>
                <w:color w:val="5E5E70"/>
                <w:sz w:val="28"/>
                <w:szCs w:val="28"/>
                <w:lang w:val="en-US" w:bidi="gu-IN"/>
              </w:rPr>
            </w:pPr>
            <w:r w:rsidRPr="002408D8">
              <w:rPr>
                <w:rFonts w:ascii="Segoe UI" w:eastAsia="Times New Roman" w:hAnsi="Segoe UI" w:cs="Segoe UI"/>
                <w:color w:val="222222"/>
                <w:sz w:val="27"/>
                <w:szCs w:val="27"/>
                <w:lang w:val="en-US" w:bidi="gu-IN"/>
              </w:rPr>
              <w:t>Check whether the door has a stopper at the correct location, which is mentioned in the specification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7A948"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r>
      <w:tr w:rsidR="002408D8" w:rsidRPr="00EA4AB5" w14:paraId="2062FBE0" w14:textId="77777777" w:rsidTr="00D969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5BC78"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6BFE5E" w14:textId="77777777" w:rsidR="002408D8" w:rsidRPr="00EA4AB5" w:rsidRDefault="002408D8" w:rsidP="002408D8">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Check the position and quality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672CFE" w14:textId="1E33FFBF" w:rsidR="002408D8" w:rsidRPr="002408D8" w:rsidRDefault="002408D8" w:rsidP="002408D8">
            <w:pPr>
              <w:shd w:val="clear" w:color="auto" w:fill="FFFFFF"/>
              <w:spacing w:after="0" w:line="458" w:lineRule="atLeast"/>
              <w:rPr>
                <w:rFonts w:ascii="Segoe UI" w:eastAsia="Times New Roman" w:hAnsi="Segoe UI" w:cs="Segoe UI"/>
                <w:color w:val="222222"/>
                <w:sz w:val="27"/>
                <w:szCs w:val="27"/>
                <w:lang w:val="en-US" w:bidi="gu-IN"/>
              </w:rPr>
            </w:pPr>
            <w:r w:rsidRPr="002408D8">
              <w:rPr>
                <w:rFonts w:ascii="Segoe UI" w:eastAsia="Times New Roman" w:hAnsi="Segoe UI" w:cs="Segoe UI"/>
                <w:color w:val="222222"/>
                <w:sz w:val="27"/>
                <w:szCs w:val="27"/>
                <w:lang w:val="en-US" w:bidi="gu-IN"/>
              </w:rPr>
              <w:t>Check what type of lo</w:t>
            </w:r>
            <w:r>
              <w:rPr>
                <w:rFonts w:ascii="Segoe UI" w:eastAsia="Times New Roman" w:hAnsi="Segoe UI" w:cs="Segoe UI"/>
                <w:color w:val="222222"/>
                <w:sz w:val="27"/>
                <w:szCs w:val="27"/>
                <w:lang w:val="en-US" w:bidi="gu-IN"/>
              </w:rPr>
              <w:t>ck</w:t>
            </w:r>
            <w:r w:rsidRPr="002408D8">
              <w:rPr>
                <w:rFonts w:ascii="Segoe UI" w:eastAsia="Times New Roman" w:hAnsi="Segoe UI" w:cs="Segoe UI"/>
                <w:color w:val="222222"/>
                <w:sz w:val="27"/>
                <w:szCs w:val="27"/>
                <w:lang w:val="en-US" w:bidi="gu-IN"/>
              </w:rPr>
              <w:t>s are present in the door</w:t>
            </w:r>
          </w:p>
          <w:p w14:paraId="450A2D85" w14:textId="6011B3FE" w:rsidR="002408D8" w:rsidRPr="00EA4AB5" w:rsidRDefault="002408D8" w:rsidP="002408D8">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12B32"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r>
      <w:tr w:rsidR="002408D8" w:rsidRPr="00EA4AB5" w14:paraId="0C0459DA" w14:textId="77777777" w:rsidTr="00D969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58AA2"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841C8E" w14:textId="77777777" w:rsidR="002408D8" w:rsidRPr="00EA4AB5" w:rsidRDefault="002408D8" w:rsidP="002408D8">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Check the type of locks in the door.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4833CD" w14:textId="2232F34A" w:rsidR="002408D8" w:rsidRPr="00EA4AB5" w:rsidRDefault="002408D8" w:rsidP="002408D8">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80C81"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r>
      <w:tr w:rsidR="002408D8" w:rsidRPr="00EA4AB5" w14:paraId="695226B8" w14:textId="77777777" w:rsidTr="00D969D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7C163"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C2A77D" w14:textId="77777777" w:rsidR="002408D8" w:rsidRPr="00EA4AB5" w:rsidRDefault="002408D8" w:rsidP="002408D8">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Verify if the door is having peek-hole or not.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A04CE9" w14:textId="17AC1376" w:rsidR="002408D8" w:rsidRPr="00EA4AB5" w:rsidRDefault="002408D8" w:rsidP="002408D8">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37310" w14:textId="77777777" w:rsidR="002408D8" w:rsidRPr="00EA4AB5" w:rsidRDefault="002408D8" w:rsidP="002408D8">
            <w:pPr>
              <w:spacing w:after="0" w:line="240" w:lineRule="auto"/>
              <w:rPr>
                <w:rFonts w:ascii="Times New Roman" w:eastAsia="Times New Roman" w:hAnsi="Times New Roman" w:cs="Times New Roman"/>
                <w:sz w:val="20"/>
                <w:szCs w:val="20"/>
                <w:lang w:val="en-US" w:bidi="gu-IN"/>
              </w:rPr>
            </w:pPr>
          </w:p>
        </w:tc>
      </w:tr>
      <w:tr w:rsidR="00EA4AB5" w:rsidRPr="00EA4AB5" w14:paraId="194974F0" w14:textId="77777777" w:rsidTr="002408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44F11" w14:textId="77777777" w:rsidR="00EA4AB5" w:rsidRPr="00EA4AB5" w:rsidRDefault="00EA4AB5" w:rsidP="00EA4AB5">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79FA12" w14:textId="77777777" w:rsidR="00EA4AB5" w:rsidRPr="00EA4AB5" w:rsidRDefault="00EA4AB5" w:rsidP="00EA4AB5">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Verify if the door is having stopper or not.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B558A" w14:textId="77777777" w:rsidR="00EA4AB5" w:rsidRPr="00EA4AB5" w:rsidRDefault="00EA4AB5" w:rsidP="00EA4AB5">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D502D" w14:textId="77777777" w:rsidR="00EA4AB5" w:rsidRPr="00EA4AB5" w:rsidRDefault="00EA4AB5" w:rsidP="00EA4AB5">
            <w:pPr>
              <w:spacing w:after="0" w:line="240" w:lineRule="auto"/>
              <w:rPr>
                <w:rFonts w:ascii="Times New Roman" w:eastAsia="Times New Roman" w:hAnsi="Times New Roman" w:cs="Times New Roman"/>
                <w:sz w:val="20"/>
                <w:szCs w:val="20"/>
                <w:lang w:val="en-US" w:bidi="gu-IN"/>
              </w:rPr>
            </w:pPr>
          </w:p>
        </w:tc>
      </w:tr>
      <w:tr w:rsidR="00EA4AB5" w:rsidRPr="00EA4AB5" w14:paraId="6D752582" w14:textId="77777777" w:rsidTr="002408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7E392" w14:textId="77777777" w:rsidR="00EA4AB5" w:rsidRPr="00EA4AB5" w:rsidRDefault="00EA4AB5" w:rsidP="00EA4AB5">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9821D59" w14:textId="77777777" w:rsidR="00EA4AB5" w:rsidRPr="00EA4AB5" w:rsidRDefault="00EA4AB5" w:rsidP="00EA4AB5">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Verify if the door closes automatically or not – spring mechanism.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CB9D8" w14:textId="77777777" w:rsidR="00EA4AB5" w:rsidRPr="00EA4AB5" w:rsidRDefault="00EA4AB5" w:rsidP="00EA4AB5">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27D7E" w14:textId="77777777" w:rsidR="00EA4AB5" w:rsidRPr="00EA4AB5" w:rsidRDefault="00EA4AB5" w:rsidP="00EA4AB5">
            <w:pPr>
              <w:spacing w:after="0" w:line="240" w:lineRule="auto"/>
              <w:rPr>
                <w:rFonts w:ascii="Times New Roman" w:eastAsia="Times New Roman" w:hAnsi="Times New Roman" w:cs="Times New Roman"/>
                <w:sz w:val="20"/>
                <w:szCs w:val="20"/>
                <w:lang w:val="en-US" w:bidi="gu-IN"/>
              </w:rPr>
            </w:pPr>
          </w:p>
        </w:tc>
      </w:tr>
      <w:tr w:rsidR="00EA4AB5" w:rsidRPr="00EA4AB5" w14:paraId="64CBE9A2" w14:textId="77777777" w:rsidTr="002408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CEB28" w14:textId="77777777" w:rsidR="00EA4AB5" w:rsidRPr="00EA4AB5" w:rsidRDefault="00EA4AB5" w:rsidP="00EA4AB5">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462BFB" w14:textId="77777777" w:rsidR="00EA4AB5" w:rsidRPr="00EA4AB5" w:rsidRDefault="00EA4AB5" w:rsidP="00EA4AB5">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Verify if the door makes noise when opened or closed.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21CD8" w14:textId="77777777" w:rsidR="00EA4AB5" w:rsidRPr="00EA4AB5" w:rsidRDefault="00EA4AB5" w:rsidP="00EA4AB5">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94A15" w14:textId="77777777" w:rsidR="00EA4AB5" w:rsidRPr="00EA4AB5" w:rsidRDefault="00EA4AB5" w:rsidP="00EA4AB5">
            <w:pPr>
              <w:spacing w:after="0" w:line="240" w:lineRule="auto"/>
              <w:rPr>
                <w:rFonts w:ascii="Times New Roman" w:eastAsia="Times New Roman" w:hAnsi="Times New Roman" w:cs="Times New Roman"/>
                <w:sz w:val="20"/>
                <w:szCs w:val="20"/>
                <w:lang w:val="en-US" w:bidi="gu-IN"/>
              </w:rPr>
            </w:pPr>
          </w:p>
        </w:tc>
      </w:tr>
      <w:tr w:rsidR="00EA4AB5" w:rsidRPr="00EA4AB5" w14:paraId="4F5721D5" w14:textId="77777777" w:rsidTr="002408D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EDC2A" w14:textId="77777777" w:rsidR="00EA4AB5" w:rsidRPr="00EA4AB5" w:rsidRDefault="00EA4AB5" w:rsidP="00EA4AB5">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3E1422E" w14:textId="77777777" w:rsidR="00EA4AB5" w:rsidRPr="00EA4AB5" w:rsidRDefault="00EA4AB5" w:rsidP="00EA4AB5">
            <w:pPr>
              <w:spacing w:after="0" w:line="240" w:lineRule="auto"/>
              <w:rPr>
                <w:rFonts w:ascii="Rubik" w:eastAsia="Times New Roman" w:hAnsi="Rubik" w:cs="Arial"/>
                <w:color w:val="5E5E70"/>
                <w:sz w:val="28"/>
                <w:szCs w:val="28"/>
                <w:lang w:val="en-US" w:bidi="gu-IN"/>
              </w:rPr>
            </w:pPr>
            <w:r w:rsidRPr="00EA4AB5">
              <w:rPr>
                <w:rFonts w:ascii="Rubik" w:eastAsia="Times New Roman" w:hAnsi="Rubik" w:cs="Arial"/>
                <w:color w:val="5E5E70"/>
                <w:sz w:val="28"/>
                <w:szCs w:val="28"/>
                <w:lang w:val="en-US" w:bidi="gu-IN"/>
              </w:rPr>
              <w:t>Check the door condition when used extensively with water.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48931" w14:textId="77777777" w:rsidR="00EA4AB5" w:rsidRPr="00EA4AB5" w:rsidRDefault="00EA4AB5" w:rsidP="00EA4AB5">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01CA0" w14:textId="77777777" w:rsidR="00EA4AB5" w:rsidRPr="00EA4AB5" w:rsidRDefault="00EA4AB5" w:rsidP="00EA4AB5">
            <w:pPr>
              <w:spacing w:after="0" w:line="240" w:lineRule="auto"/>
              <w:rPr>
                <w:rFonts w:ascii="Times New Roman" w:eastAsia="Times New Roman" w:hAnsi="Times New Roman" w:cs="Times New Roman"/>
                <w:sz w:val="20"/>
                <w:szCs w:val="20"/>
                <w:lang w:val="en-US" w:bidi="gu-IN"/>
              </w:rPr>
            </w:pPr>
          </w:p>
        </w:tc>
      </w:tr>
    </w:tbl>
    <w:p w14:paraId="3DC75923" w14:textId="77777777" w:rsidR="00EA4AB5" w:rsidRPr="00EA4AB5" w:rsidRDefault="00EA4AB5" w:rsidP="00EA4AB5">
      <w:pPr>
        <w:jc w:val="both"/>
        <w:rPr>
          <w:rFonts w:ascii="Times New Roman" w:hAnsi="Times New Roman" w:cs="Times New Roman"/>
          <w:sz w:val="28"/>
          <w:szCs w:val="28"/>
        </w:rPr>
      </w:pPr>
    </w:p>
    <w:p w14:paraId="06867775" w14:textId="77777777" w:rsidR="007A5504"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Write a Scenario of ATM</w:t>
      </w:r>
    </w:p>
    <w:tbl>
      <w:tblPr>
        <w:tblW w:w="9010" w:type="dxa"/>
        <w:tblCellMar>
          <w:left w:w="0" w:type="dxa"/>
          <w:right w:w="0" w:type="dxa"/>
        </w:tblCellMar>
        <w:tblLook w:val="04A0" w:firstRow="1" w:lastRow="0" w:firstColumn="1" w:lastColumn="0" w:noHBand="0" w:noVBand="1"/>
      </w:tblPr>
      <w:tblGrid>
        <w:gridCol w:w="1190"/>
        <w:gridCol w:w="3872"/>
        <w:gridCol w:w="3852"/>
        <w:gridCol w:w="96"/>
      </w:tblGrid>
      <w:tr w:rsidR="002736B8" w:rsidRPr="00EA4AB5" w14:paraId="0EF3DCA0" w14:textId="77777777" w:rsidTr="0010115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6C809" w14:textId="77777777" w:rsidR="002736B8" w:rsidRPr="00EA4AB5" w:rsidRDefault="002736B8" w:rsidP="00101157">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Test Scenario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4CCDF" w14:textId="77777777" w:rsidR="002736B8" w:rsidRPr="00EA4AB5" w:rsidRDefault="002736B8" w:rsidP="00101157">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Test Scenario (Positive)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C46B6A" w14:textId="77777777" w:rsidR="002736B8" w:rsidRPr="00EA4AB5" w:rsidRDefault="002736B8" w:rsidP="00101157">
            <w:pPr>
              <w:spacing w:after="0" w:line="240" w:lineRule="auto"/>
              <w:rPr>
                <w:rFonts w:ascii="Arial" w:eastAsia="Times New Roman" w:hAnsi="Arial" w:cs="Arial"/>
                <w:sz w:val="24"/>
                <w:szCs w:val="24"/>
                <w:lang w:val="en-US" w:bidi="gu-IN"/>
              </w:rPr>
            </w:pPr>
            <w:r w:rsidRPr="00EA4AB5">
              <w:rPr>
                <w:rFonts w:ascii="Arial" w:eastAsia="Times New Roman" w:hAnsi="Arial" w:cs="Arial"/>
                <w:sz w:val="24"/>
                <w:szCs w:val="24"/>
                <w:lang w:val="en-US" w:bidi="gu-IN"/>
              </w:rPr>
              <w:t>Test Scenario (Negative)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9AAA2" w14:textId="77777777" w:rsidR="002736B8" w:rsidRPr="00EA4AB5" w:rsidRDefault="002736B8" w:rsidP="00101157">
            <w:pPr>
              <w:spacing w:after="0" w:line="240" w:lineRule="auto"/>
              <w:rPr>
                <w:rFonts w:ascii="Arial" w:eastAsia="Times New Roman" w:hAnsi="Arial" w:cs="Arial"/>
                <w:sz w:val="24"/>
                <w:szCs w:val="24"/>
                <w:lang w:val="en-US" w:bidi="gu-IN"/>
              </w:rPr>
            </w:pPr>
          </w:p>
        </w:tc>
      </w:tr>
      <w:tr w:rsidR="00B1795B" w:rsidRPr="00EA4AB5" w14:paraId="6C91A372" w14:textId="77777777" w:rsidTr="00D721C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39C73" w14:textId="7F86B666"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5475B5B4" w14:textId="16BB3B15" w:rsidR="00B1795B" w:rsidRPr="00EA4AB5" w:rsidRDefault="00B1795B" w:rsidP="00B1795B">
            <w:pPr>
              <w:spacing w:after="0" w:line="240" w:lineRule="auto"/>
              <w:rPr>
                <w:rFonts w:ascii="Rubik" w:eastAsia="Times New Roman" w:hAnsi="Rubik" w:cs="Arial"/>
                <w:color w:val="5E5E70"/>
                <w:sz w:val="28"/>
                <w:szCs w:val="28"/>
                <w:lang w:val="en-US" w:bidi="gu-IN"/>
              </w:rPr>
            </w:pPr>
            <w:r w:rsidRPr="00D74437">
              <w:rPr>
                <w:rFonts w:ascii="Helvetica" w:hAnsi="Helvetica" w:cs="Calibri"/>
                <w:color w:val="3A3A3A"/>
                <w:sz w:val="29"/>
                <w:szCs w:val="29"/>
              </w:rPr>
              <w:t>Verify that power backup should be present at ATM.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C890A2" w14:textId="1D3A2FCE" w:rsidR="00B1795B" w:rsidRPr="00EA4AB5" w:rsidRDefault="00B1795B" w:rsidP="00B1795B">
            <w:pPr>
              <w:spacing w:after="0" w:line="240" w:lineRule="auto"/>
              <w:rPr>
                <w:rFonts w:ascii="Rubik" w:eastAsia="Times New Roman" w:hAnsi="Rubik" w:cs="Arial"/>
                <w:color w:val="5E5E70"/>
                <w:sz w:val="28"/>
                <w:szCs w:val="28"/>
                <w:lang w:val="en-US" w:bidi="gu-IN"/>
              </w:rPr>
            </w:pPr>
            <w:r w:rsidRPr="00C17C83">
              <w:rPr>
                <w:rFonts w:ascii="Helvetica" w:hAnsi="Helvetica"/>
                <w:color w:val="3A3A3A"/>
                <w:sz w:val="29"/>
                <w:szCs w:val="29"/>
              </w:rPr>
              <w:t>Verify the functionality by entering a wrong pin number for a particular number of times.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17351"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37B21EF0" w14:textId="77777777" w:rsidTr="00D721C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82F05" w14:textId="6E1051E6"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4870AE27" w14:textId="207B760D" w:rsidR="00B1795B" w:rsidRPr="00EA4AB5" w:rsidRDefault="00B1795B" w:rsidP="00B1795B">
            <w:pPr>
              <w:spacing w:after="0" w:line="240" w:lineRule="auto"/>
              <w:rPr>
                <w:rFonts w:ascii="Rubik" w:eastAsia="Times New Roman" w:hAnsi="Rubik" w:cs="Arial"/>
                <w:color w:val="5E5E70"/>
                <w:sz w:val="28"/>
                <w:szCs w:val="28"/>
                <w:lang w:val="en-US" w:bidi="gu-IN"/>
              </w:rPr>
            </w:pPr>
            <w:r w:rsidRPr="00D74437">
              <w:rPr>
                <w:color w:val="3A3A3A"/>
                <w:sz w:val="14"/>
                <w:szCs w:val="14"/>
              </w:rPr>
              <w:t>   </w:t>
            </w:r>
            <w:r w:rsidRPr="00D74437">
              <w:rPr>
                <w:rFonts w:ascii="Helvetica" w:hAnsi="Helvetica" w:cs="Calibri"/>
                <w:color w:val="3A3A3A"/>
                <w:sz w:val="29"/>
                <w:szCs w:val="29"/>
              </w:rPr>
              <w:t>Verify that card reader should be present.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D5F81E" w14:textId="57FCC2FF" w:rsidR="00B1795B" w:rsidRPr="00EA4AB5" w:rsidRDefault="00B1795B" w:rsidP="00B1795B">
            <w:pPr>
              <w:spacing w:after="0" w:line="240" w:lineRule="auto"/>
              <w:rPr>
                <w:rFonts w:ascii="Rubik" w:eastAsia="Times New Roman" w:hAnsi="Rubik" w:cs="Arial"/>
                <w:color w:val="5E5E70"/>
                <w:sz w:val="28"/>
                <w:szCs w:val="28"/>
                <w:lang w:val="en-US" w:bidi="gu-IN"/>
              </w:rPr>
            </w:pPr>
            <w:r w:rsidRPr="00C17C83">
              <w:rPr>
                <w:color w:val="3A3A3A"/>
                <w:sz w:val="14"/>
                <w:szCs w:val="14"/>
              </w:rPr>
              <w:t> </w:t>
            </w:r>
            <w:r w:rsidRPr="00C17C83">
              <w:rPr>
                <w:rFonts w:ascii="Helvetica" w:hAnsi="Helvetica"/>
                <w:color w:val="3A3A3A"/>
                <w:sz w:val="29"/>
                <w:szCs w:val="29"/>
              </w:rPr>
              <w:t>Verify the card ATM machine functionality by inserting an expired card.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C6A99"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543F0E09" w14:textId="77777777" w:rsidTr="00D721C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9AF3C" w14:textId="0322E5A9"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lastRenderedPageBreak/>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56A466AA" w14:textId="43ED38DA" w:rsidR="00B1795B" w:rsidRPr="00EA4AB5" w:rsidRDefault="00B1795B" w:rsidP="00B1795B">
            <w:pPr>
              <w:spacing w:after="0" w:line="240" w:lineRule="auto"/>
              <w:rPr>
                <w:rFonts w:ascii="Rubik" w:eastAsia="Times New Roman" w:hAnsi="Rubik" w:cs="Arial"/>
                <w:color w:val="5E5E70"/>
                <w:sz w:val="28"/>
                <w:szCs w:val="28"/>
                <w:lang w:val="en-US" w:bidi="gu-IN"/>
              </w:rPr>
            </w:pPr>
            <w:r w:rsidRPr="00D74437">
              <w:rPr>
                <w:color w:val="3A3A3A"/>
                <w:sz w:val="14"/>
                <w:szCs w:val="14"/>
              </w:rPr>
              <w:t>  </w:t>
            </w:r>
            <w:r w:rsidRPr="00D74437">
              <w:rPr>
                <w:rFonts w:ascii="Helvetica" w:hAnsi="Helvetica" w:cs="Calibri"/>
                <w:color w:val="3A3A3A"/>
                <w:sz w:val="29"/>
                <w:szCs w:val="29"/>
              </w:rPr>
              <w:t>Verify that receipt printer should be present and working.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0367BD" w14:textId="4B677647" w:rsidR="00B1795B" w:rsidRPr="00EA4AB5" w:rsidRDefault="00B1795B" w:rsidP="00B1795B">
            <w:pPr>
              <w:spacing w:after="0" w:line="240" w:lineRule="auto"/>
              <w:rPr>
                <w:rFonts w:ascii="Rubik" w:eastAsia="Times New Roman" w:hAnsi="Rubik" w:cs="Arial"/>
                <w:color w:val="5E5E70"/>
                <w:sz w:val="28"/>
                <w:szCs w:val="28"/>
                <w:lang w:val="en-US" w:bidi="gu-IN"/>
              </w:rPr>
            </w:pPr>
            <w:r w:rsidRPr="00C17C83">
              <w:rPr>
                <w:rFonts w:ascii="Helvetica" w:hAnsi="Helvetica"/>
                <w:color w:val="3A3A3A"/>
                <w:sz w:val="29"/>
                <w:szCs w:val="29"/>
              </w:rPr>
              <w:t>Verify the cash withdrawal functionality by entering invalid amount such as 10, 20, 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FB1A7"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69DAC9A6" w14:textId="77777777" w:rsidTr="00D721C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A5C38" w14:textId="6CD136AB"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328087DE" w14:textId="73D49567" w:rsidR="00B1795B" w:rsidRPr="00EA4AB5" w:rsidRDefault="00B1795B" w:rsidP="00B1795B">
            <w:pPr>
              <w:spacing w:after="0" w:line="240" w:lineRule="auto"/>
              <w:rPr>
                <w:rFonts w:ascii="Rubik" w:eastAsia="Times New Roman" w:hAnsi="Rubik" w:cs="Arial"/>
                <w:color w:val="5E5E70"/>
                <w:sz w:val="28"/>
                <w:szCs w:val="28"/>
                <w:lang w:val="en-US" w:bidi="gu-IN"/>
              </w:rPr>
            </w:pPr>
            <w:r w:rsidRPr="00D74437">
              <w:rPr>
                <w:color w:val="3A3A3A"/>
                <w:sz w:val="14"/>
                <w:szCs w:val="14"/>
              </w:rPr>
              <w:t> </w:t>
            </w:r>
            <w:r w:rsidRPr="00D74437">
              <w:rPr>
                <w:rFonts w:ascii="Helvetica" w:hAnsi="Helvetica" w:cs="Calibri"/>
                <w:color w:val="3A3A3A"/>
                <w:sz w:val="29"/>
                <w:szCs w:val="29"/>
              </w:rPr>
              <w:t>Verify that cash dispenser is working as expected.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E919FB" w14:textId="10B7B974" w:rsidR="00B1795B" w:rsidRPr="00EA4AB5" w:rsidRDefault="00B1795B" w:rsidP="00B1795B">
            <w:pPr>
              <w:spacing w:after="0" w:line="240" w:lineRule="auto"/>
              <w:rPr>
                <w:rFonts w:ascii="Rubik" w:eastAsia="Times New Roman" w:hAnsi="Rubik" w:cs="Arial"/>
                <w:color w:val="5E5E70"/>
                <w:sz w:val="28"/>
                <w:szCs w:val="28"/>
                <w:lang w:val="en-US" w:bidi="gu-IN"/>
              </w:rPr>
            </w:pPr>
            <w:r w:rsidRPr="00C17C83">
              <w:rPr>
                <w:color w:val="3A3A3A"/>
                <w:sz w:val="14"/>
                <w:szCs w:val="14"/>
              </w:rPr>
              <w:t> </w:t>
            </w:r>
            <w:r w:rsidRPr="00C17C83">
              <w:rPr>
                <w:rFonts w:ascii="Helvetica" w:hAnsi="Helvetica"/>
                <w:color w:val="3A3A3A"/>
                <w:sz w:val="29"/>
                <w:szCs w:val="29"/>
              </w:rPr>
              <w:t>Verify the ATM machine functionality by entering amount greater than available balance.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66CDB"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05B15495" w14:textId="77777777" w:rsidTr="00D721C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6D913" w14:textId="312B39C2"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F72535E" w14:textId="0DE2FACE" w:rsidR="00B1795B" w:rsidRPr="00EA4AB5" w:rsidRDefault="00B1795B" w:rsidP="00B1795B">
            <w:pPr>
              <w:spacing w:after="0" w:line="240" w:lineRule="auto"/>
              <w:rPr>
                <w:rFonts w:ascii="Rubik" w:eastAsia="Times New Roman" w:hAnsi="Rubik" w:cs="Arial"/>
                <w:color w:val="5E5E70"/>
                <w:sz w:val="28"/>
                <w:szCs w:val="28"/>
                <w:lang w:val="en-US" w:bidi="gu-IN"/>
              </w:rPr>
            </w:pPr>
            <w:r w:rsidRPr="00D74437">
              <w:rPr>
                <w:color w:val="3A3A3A"/>
                <w:sz w:val="14"/>
                <w:szCs w:val="14"/>
              </w:rPr>
              <w:t> </w:t>
            </w:r>
            <w:r w:rsidRPr="00D74437">
              <w:rPr>
                <w:rFonts w:ascii="Helvetica" w:hAnsi="Helvetica" w:cs="Calibri"/>
                <w:color w:val="3A3A3A"/>
                <w:sz w:val="29"/>
                <w:szCs w:val="29"/>
              </w:rPr>
              <w:t>Verify that the key pad should be working and covered.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F51018" w14:textId="39C2C184" w:rsidR="00B1795B" w:rsidRPr="00EA4AB5" w:rsidRDefault="00B1795B" w:rsidP="00B1795B">
            <w:pPr>
              <w:spacing w:after="0" w:line="240" w:lineRule="auto"/>
              <w:rPr>
                <w:rFonts w:ascii="Rubik" w:eastAsia="Times New Roman" w:hAnsi="Rubik" w:cs="Arial"/>
                <w:color w:val="5E5E70"/>
                <w:sz w:val="28"/>
                <w:szCs w:val="28"/>
                <w:lang w:val="en-US" w:bidi="gu-IN"/>
              </w:rPr>
            </w:pPr>
            <w:r w:rsidRPr="00C17C83">
              <w:rPr>
                <w:color w:val="3A3A3A"/>
                <w:sz w:val="14"/>
                <w:szCs w:val="14"/>
              </w:rPr>
              <w:t>   </w:t>
            </w:r>
            <w:r w:rsidRPr="00C17C83">
              <w:rPr>
                <w:rFonts w:ascii="Helvetica" w:hAnsi="Helvetica"/>
                <w:color w:val="3A3A3A"/>
                <w:sz w:val="29"/>
                <w:szCs w:val="29"/>
              </w:rPr>
              <w:t>Verify the ATM machine functionality by entering amount greater than per day and per transaction limit.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7457C"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03476821" w14:textId="77777777" w:rsidTr="00D721C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83E2" w14:textId="625386CA"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37FE784D" w14:textId="262F3377" w:rsidR="00B1795B" w:rsidRPr="00EA4AB5" w:rsidRDefault="00B1795B" w:rsidP="00B1795B">
            <w:pPr>
              <w:spacing w:after="0" w:line="240" w:lineRule="auto"/>
              <w:rPr>
                <w:rFonts w:ascii="Rubik" w:eastAsia="Times New Roman" w:hAnsi="Rubik" w:cs="Arial"/>
                <w:color w:val="5E5E70"/>
                <w:sz w:val="28"/>
                <w:szCs w:val="28"/>
                <w:lang w:val="en-US" w:bidi="gu-IN"/>
              </w:rPr>
            </w:pPr>
            <w:r w:rsidRPr="00D74437">
              <w:rPr>
                <w:rFonts w:ascii="Helvetica" w:hAnsi="Helvetica" w:cs="Calibri"/>
                <w:color w:val="3A3A3A"/>
                <w:sz w:val="29"/>
                <w:szCs w:val="29"/>
              </w:rPr>
              <w:t>Verify that buttons are displayed on screen of ATM machine.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59FDE9" w14:textId="7741CF05"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EA89C"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4A0CE962" w14:textId="77777777" w:rsidTr="00D721C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26C6A" w14:textId="3966DFE1"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71B601B6" w14:textId="76551AA6" w:rsidR="00B1795B" w:rsidRPr="00EA4AB5" w:rsidRDefault="00B1795B" w:rsidP="00B1795B">
            <w:pPr>
              <w:spacing w:after="0" w:line="240" w:lineRule="auto"/>
              <w:rPr>
                <w:rFonts w:ascii="Rubik" w:eastAsia="Times New Roman" w:hAnsi="Rubik" w:cs="Arial"/>
                <w:color w:val="5E5E70"/>
                <w:sz w:val="28"/>
                <w:szCs w:val="28"/>
                <w:lang w:val="en-US" w:bidi="gu-IN"/>
              </w:rPr>
            </w:pPr>
            <w:r w:rsidRPr="00D74437">
              <w:rPr>
                <w:color w:val="3A3A3A"/>
                <w:sz w:val="14"/>
                <w:szCs w:val="14"/>
              </w:rPr>
              <w:t> </w:t>
            </w:r>
            <w:r w:rsidRPr="00D74437">
              <w:rPr>
                <w:rFonts w:ascii="Helvetica" w:hAnsi="Helvetica" w:cs="Calibri"/>
                <w:color w:val="3A3A3A"/>
                <w:sz w:val="29"/>
                <w:szCs w:val="29"/>
              </w:rPr>
              <w:t>Verify the font of text on the screen, it should be clearly visible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496C88" w14:textId="77777777" w:rsidR="00B1795B" w:rsidRPr="00EA4AB5" w:rsidRDefault="00B1795B" w:rsidP="00B1795B">
            <w:pPr>
              <w:shd w:val="clear" w:color="auto" w:fill="FFFFFF"/>
              <w:spacing w:after="0" w:line="458" w:lineRule="atLeast"/>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582EE"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33BD782A"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2376E" w14:textId="3AA7952D"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EF56735" w14:textId="39EC4A1E"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color w:val="3A3A3A"/>
                <w:sz w:val="14"/>
                <w:szCs w:val="14"/>
              </w:rPr>
              <w:t>   </w:t>
            </w:r>
            <w:r w:rsidRPr="00FA6571">
              <w:rPr>
                <w:rFonts w:ascii="Helvetica" w:hAnsi="Helvetica" w:cs="Calibri"/>
                <w:color w:val="3A3A3A"/>
                <w:sz w:val="29"/>
                <w:szCs w:val="29"/>
              </w:rPr>
              <w:t>Verify that when card in inserted in ATM, pin should be asked from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85139F"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EC3E1"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5830D28F"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7AC8B" w14:textId="4A12C267"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4F62F656" w14:textId="5DA40FB4"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color w:val="3A3A3A"/>
                <w:sz w:val="14"/>
                <w:szCs w:val="14"/>
              </w:rPr>
              <w:t> </w:t>
            </w:r>
            <w:r w:rsidRPr="00FA6571">
              <w:rPr>
                <w:rFonts w:ascii="Helvetica" w:hAnsi="Helvetica" w:cs="Calibri"/>
                <w:color w:val="3A3A3A"/>
                <w:sz w:val="29"/>
                <w:szCs w:val="29"/>
              </w:rPr>
              <w:t>Verify that when user enters incorrect pin for a particular number of times, the card is blocked.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9110AB"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93847"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1D2FFCD2"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A9ED3" w14:textId="67E5441C"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67BED8E" w14:textId="50EB3B7D"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color w:val="3A3A3A"/>
                <w:sz w:val="14"/>
                <w:szCs w:val="14"/>
              </w:rPr>
              <w:t> </w:t>
            </w:r>
            <w:r w:rsidRPr="00FA6571">
              <w:rPr>
                <w:rFonts w:ascii="Helvetica" w:hAnsi="Helvetica" w:cs="Calibri"/>
                <w:color w:val="3A3A3A"/>
                <w:sz w:val="29"/>
                <w:szCs w:val="29"/>
              </w:rPr>
              <w:t>Verify that when user enters correct pin, the user details should be displayed on ATM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51F73"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467D3"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490B4666"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2BECF" w14:textId="0F674946"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655EDFB7" w14:textId="70A35F0E"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rFonts w:ascii="Helvetica" w:hAnsi="Helvetica" w:cs="Calibri"/>
                <w:color w:val="3A3A3A"/>
                <w:sz w:val="29"/>
                <w:szCs w:val="29"/>
              </w:rPr>
              <w:t>Verify that ATM machine asks to user for the amount to be withdrawn.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96B7E"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D657C"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5B505B96"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896BD" w14:textId="370670EF"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8DBA8C8" w14:textId="65862A40"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rFonts w:ascii="Helvetica" w:hAnsi="Helvetica" w:cs="Calibri"/>
                <w:color w:val="3A3A3A"/>
                <w:sz w:val="29"/>
                <w:szCs w:val="29"/>
              </w:rPr>
              <w:t>Verify that if use enters amount greater than daily withdraw limit, error message is displayed.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6A525"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A67E3"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7F00DF62"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66774" w14:textId="366424BF"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04B9E71" w14:textId="03350C80"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rFonts w:ascii="Helvetica" w:hAnsi="Helvetica" w:cs="Calibri"/>
                <w:color w:val="3A3A3A"/>
                <w:sz w:val="29"/>
                <w:szCs w:val="29"/>
              </w:rPr>
              <w:t>Verify that if doesn’t enter amount in round off digits, error message is displayed.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A0B9A"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F69"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0DD18C31"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87445F" w14:textId="1E459348"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lastRenderedPageBreak/>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25569FCB" w14:textId="2DA89725"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rFonts w:ascii="Helvetica" w:hAnsi="Helvetica" w:cs="Calibri"/>
                <w:color w:val="3A3A3A"/>
                <w:sz w:val="29"/>
                <w:szCs w:val="29"/>
              </w:rPr>
              <w:t>Verify that if user enters valid amount, the exact amount of cash should be dispensed from ATM machine.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3CF9D4"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48EDA4"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5098426F"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8AF9BB" w14:textId="417C48D4"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4F9B4E7A" w14:textId="303873B7"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rFonts w:ascii="Helvetica" w:hAnsi="Helvetica" w:cs="Calibri"/>
                <w:color w:val="3A3A3A"/>
                <w:sz w:val="29"/>
                <w:szCs w:val="29"/>
              </w:rPr>
              <w:t>Verify that how much time is taken in a transaction.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1E8C78"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FF8B84"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6A830190"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2991B6" w14:textId="7F8D7A77"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58C7D1D3" w14:textId="6E2EA014"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color w:val="3A3A3A"/>
                <w:sz w:val="14"/>
                <w:szCs w:val="14"/>
              </w:rPr>
              <w:t> </w:t>
            </w:r>
            <w:r w:rsidRPr="00FA6571">
              <w:rPr>
                <w:rFonts w:ascii="Helvetica" w:hAnsi="Helvetica" w:cs="Calibri"/>
                <w:color w:val="3A3A3A"/>
                <w:sz w:val="29"/>
                <w:szCs w:val="29"/>
              </w:rPr>
              <w:t>Verify how much time is taken by system to logout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C97C46"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B13D21"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07C5F2E8"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64BB5D" w14:textId="288E59A4"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5774CB35" w14:textId="5EC92E85"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rFonts w:ascii="Helvetica" w:hAnsi="Helvetica"/>
                <w:color w:val="3A3A3A"/>
                <w:sz w:val="29"/>
                <w:szCs w:val="29"/>
              </w:rPr>
              <w:t xml:space="preserve">Verify that user is able to use card of </w:t>
            </w:r>
            <w:proofErr w:type="gramStart"/>
            <w:r w:rsidRPr="00FA6571">
              <w:rPr>
                <w:rFonts w:ascii="Helvetica" w:hAnsi="Helvetica"/>
                <w:color w:val="3A3A3A"/>
                <w:sz w:val="29"/>
                <w:szCs w:val="29"/>
              </w:rPr>
              <w:t>other</w:t>
            </w:r>
            <w:proofErr w:type="gramEnd"/>
            <w:r w:rsidRPr="00FA6571">
              <w:rPr>
                <w:rFonts w:ascii="Helvetica" w:hAnsi="Helvetica"/>
                <w:color w:val="3A3A3A"/>
                <w:sz w:val="29"/>
                <w:szCs w:val="29"/>
              </w:rPr>
              <w:t xml:space="preserve"> bank on the ATM.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A483CD"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611741"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757E3989"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E82BE8" w14:textId="5A682B0B"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0BE95660" w14:textId="6493E3F9"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rFonts w:ascii="Helvetica" w:hAnsi="Helvetica" w:cs="Calibri"/>
                <w:color w:val="3A3A3A"/>
                <w:sz w:val="29"/>
                <w:szCs w:val="29"/>
              </w:rPr>
              <w:t>Verify that message is displayed when the cash in ATM is finished.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A3545B"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E7D25E"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78A7125B"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5DDECA" w14:textId="12BC1C69"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0E38C107" w14:textId="0F42F18D"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rFonts w:ascii="Helvetica" w:hAnsi="Helvetica" w:cs="Calibri"/>
                <w:color w:val="3A3A3A"/>
                <w:sz w:val="29"/>
                <w:szCs w:val="29"/>
              </w:rPr>
              <w:t>Verify that correct message is displayed after the transaction.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51F49F"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2251C1"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6458B9D3"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F1F0CB" w14:textId="2ACC0C58"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18AF9642" w14:textId="5EA11A0C"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rFonts w:ascii="Helvetica" w:hAnsi="Helvetica" w:cs="Calibri"/>
                <w:color w:val="3A3A3A"/>
                <w:sz w:val="29"/>
                <w:szCs w:val="29"/>
              </w:rPr>
              <w:t>Verify that user is presented with an option to select language of operation.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2414DB"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40D5D9"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3BADBEA7"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075489" w14:textId="023C9C91"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3842F3FF" w14:textId="4DD84FEF"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color w:val="3A3A3A"/>
                <w:sz w:val="14"/>
                <w:szCs w:val="14"/>
              </w:rPr>
              <w:t>  </w:t>
            </w:r>
            <w:r w:rsidRPr="00FA6571">
              <w:rPr>
                <w:rFonts w:ascii="Helvetica" w:hAnsi="Helvetica" w:cs="Calibri"/>
                <w:color w:val="3A3A3A"/>
                <w:sz w:val="29"/>
                <w:szCs w:val="29"/>
              </w:rPr>
              <w:t>Verify that pin is displayed in masked 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974A83"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126B5D"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5418A75A"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CB1EDE" w14:textId="78B38FF1"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446BDA14" w14:textId="595C65EE"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color w:val="3A3A3A"/>
                <w:sz w:val="14"/>
                <w:szCs w:val="14"/>
              </w:rPr>
              <w:t>  </w:t>
            </w:r>
            <w:r w:rsidRPr="00FA6571">
              <w:rPr>
                <w:rFonts w:ascii="Helvetica" w:hAnsi="Helvetica" w:cs="Calibri"/>
                <w:color w:val="3A3A3A"/>
                <w:sz w:val="29"/>
                <w:szCs w:val="29"/>
              </w:rPr>
              <w:t>Verify that error message is displayed when entered amount is greater than account balance.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9A0A47"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893DE7"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639D249B"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3A4073" w14:textId="4B2B8150"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50C748A7" w14:textId="77591E3F"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color w:val="3A3A3A"/>
                <w:sz w:val="14"/>
                <w:szCs w:val="14"/>
              </w:rPr>
              <w:t> </w:t>
            </w:r>
            <w:r w:rsidRPr="00FA6571">
              <w:rPr>
                <w:rFonts w:ascii="Helvetica" w:hAnsi="Helvetica" w:cs="Calibri"/>
                <w:color w:val="3A3A3A"/>
                <w:sz w:val="29"/>
                <w:szCs w:val="29"/>
              </w:rPr>
              <w:t>Verify that session is timeout is no activity is performed for a particular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3B1673"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D8DCD8"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107C293B"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CBA1C4" w14:textId="069208C1"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5109C494" w14:textId="59D50ADF"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color w:val="3A3A3A"/>
                <w:sz w:val="14"/>
                <w:szCs w:val="14"/>
              </w:rPr>
              <w:t> </w:t>
            </w:r>
            <w:r w:rsidRPr="00FA6571">
              <w:rPr>
                <w:rFonts w:ascii="Helvetica" w:hAnsi="Helvetica" w:cs="Calibri"/>
                <w:color w:val="3A3A3A"/>
                <w:sz w:val="29"/>
                <w:szCs w:val="29"/>
              </w:rPr>
              <w:t>Verify that the user is not allowed to exceed one transaction limit amount.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C73C93"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6BD94D"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r w:rsidR="00B1795B" w:rsidRPr="00EA4AB5" w14:paraId="2524B91E" w14:textId="77777777" w:rsidTr="00292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5EF106" w14:textId="1A43BCCF" w:rsidR="00B1795B" w:rsidRPr="00EA4AB5" w:rsidRDefault="00B1795B" w:rsidP="00B1795B">
            <w:pPr>
              <w:spacing w:after="0" w:line="240" w:lineRule="auto"/>
              <w:rPr>
                <w:rFonts w:ascii="Times New Roman" w:eastAsia="Times New Roman" w:hAnsi="Times New Roman" w:cs="Times New Roman"/>
                <w:sz w:val="20"/>
                <w:szCs w:val="20"/>
                <w:lang w:val="en-US" w:bidi="gu-IN"/>
              </w:rPr>
            </w:pPr>
            <w:r>
              <w:rPr>
                <w:rFonts w:ascii="Times New Roman" w:eastAsia="Times New Roman" w:hAnsi="Times New Roman" w:cs="Times New Roman"/>
                <w:sz w:val="20"/>
                <w:szCs w:val="20"/>
                <w:lang w:val="en-US" w:bidi="gu-IN"/>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7951746E" w14:textId="24F5E356" w:rsidR="00B1795B" w:rsidRPr="00EA4AB5" w:rsidRDefault="00B1795B" w:rsidP="00B1795B">
            <w:pPr>
              <w:spacing w:after="0" w:line="240" w:lineRule="auto"/>
              <w:rPr>
                <w:rFonts w:ascii="Rubik" w:eastAsia="Times New Roman" w:hAnsi="Rubik" w:cs="Arial"/>
                <w:color w:val="5E5E70"/>
                <w:sz w:val="28"/>
                <w:szCs w:val="28"/>
                <w:lang w:val="en-US" w:bidi="gu-IN"/>
              </w:rPr>
            </w:pPr>
            <w:r w:rsidRPr="00FA6571">
              <w:rPr>
                <w:color w:val="3A3A3A"/>
                <w:sz w:val="14"/>
                <w:szCs w:val="14"/>
              </w:rPr>
              <w:t> </w:t>
            </w:r>
            <w:r w:rsidRPr="00FA6571">
              <w:rPr>
                <w:rFonts w:ascii="Helvetica" w:hAnsi="Helvetica" w:cs="Calibri"/>
                <w:color w:val="3A3A3A"/>
                <w:sz w:val="29"/>
                <w:szCs w:val="29"/>
              </w:rPr>
              <w:t>Verify that the user is not allowed to exceed the one-day transaction limit amount.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EC868A" w14:textId="77777777" w:rsidR="00B1795B" w:rsidRPr="00EA4AB5" w:rsidRDefault="00B1795B" w:rsidP="00B1795B">
            <w:pPr>
              <w:spacing w:after="0" w:line="240" w:lineRule="auto"/>
              <w:rPr>
                <w:rFonts w:ascii="Rubik" w:eastAsia="Times New Roman" w:hAnsi="Rubik" w:cs="Arial"/>
                <w:color w:val="5E5E70"/>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2293C" w14:textId="77777777" w:rsidR="00B1795B" w:rsidRPr="00EA4AB5" w:rsidRDefault="00B1795B" w:rsidP="00B1795B">
            <w:pPr>
              <w:spacing w:after="0" w:line="240" w:lineRule="auto"/>
              <w:rPr>
                <w:rFonts w:ascii="Times New Roman" w:eastAsia="Times New Roman" w:hAnsi="Times New Roman" w:cs="Times New Roman"/>
                <w:sz w:val="20"/>
                <w:szCs w:val="20"/>
                <w:lang w:val="en-US" w:bidi="gu-IN"/>
              </w:rPr>
            </w:pPr>
          </w:p>
        </w:tc>
      </w:tr>
    </w:tbl>
    <w:p w14:paraId="3E1EE43D" w14:textId="77777777" w:rsidR="002736B8" w:rsidRDefault="002736B8" w:rsidP="00EA4AB5">
      <w:pPr>
        <w:jc w:val="both"/>
        <w:rPr>
          <w:rFonts w:ascii="Times New Roman" w:hAnsi="Times New Roman" w:cs="Times New Roman"/>
          <w:sz w:val="28"/>
          <w:szCs w:val="28"/>
        </w:rPr>
      </w:pPr>
    </w:p>
    <w:p w14:paraId="21C6E530" w14:textId="60FC1CD9" w:rsidR="002736B8" w:rsidRDefault="002736B8" w:rsidP="00B1795B">
      <w:pPr>
        <w:shd w:val="clear" w:color="auto" w:fill="FFFFFF"/>
        <w:ind w:hanging="360"/>
        <w:rPr>
          <w:rFonts w:ascii="Calibri" w:hAnsi="Calibri" w:cs="Calibri"/>
          <w:color w:val="2E2E2E"/>
        </w:rPr>
      </w:pPr>
    </w:p>
    <w:p w14:paraId="66531A8F" w14:textId="77777777" w:rsidR="002736B8" w:rsidRDefault="002736B8" w:rsidP="002736B8">
      <w:pPr>
        <w:shd w:val="clear" w:color="auto" w:fill="FFFFFF"/>
        <w:ind w:hanging="360"/>
        <w:rPr>
          <w:rFonts w:ascii="Calibri" w:hAnsi="Calibri" w:cs="Calibri"/>
          <w:color w:val="2E2E2E"/>
        </w:rPr>
      </w:pPr>
    </w:p>
    <w:p w14:paraId="649A6AA8" w14:textId="77777777" w:rsidR="002736B8" w:rsidRPr="00EA4AB5" w:rsidRDefault="002736B8" w:rsidP="00EA4AB5">
      <w:pPr>
        <w:jc w:val="both"/>
        <w:rPr>
          <w:rFonts w:ascii="Times New Roman" w:hAnsi="Times New Roman" w:cs="Times New Roman"/>
          <w:sz w:val="28"/>
          <w:szCs w:val="28"/>
        </w:rPr>
      </w:pPr>
    </w:p>
    <w:p w14:paraId="6FA186B6" w14:textId="4A66669E" w:rsidR="007A5504" w:rsidRPr="00EA4AB5"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When to used </w:t>
      </w:r>
      <w:r w:rsidR="00904C3F" w:rsidRPr="00EA4AB5">
        <w:rPr>
          <w:rFonts w:ascii="Times New Roman" w:hAnsi="Times New Roman" w:cs="Times New Roman"/>
          <w:sz w:val="28"/>
          <w:szCs w:val="28"/>
        </w:rPr>
        <w:t>Usability</w:t>
      </w:r>
      <w:r w:rsidRPr="00EA4AB5">
        <w:rPr>
          <w:rFonts w:ascii="Times New Roman" w:hAnsi="Times New Roman" w:cs="Times New Roman"/>
          <w:sz w:val="28"/>
          <w:szCs w:val="28"/>
        </w:rPr>
        <w:t xml:space="preserve"> Testing?</w:t>
      </w:r>
    </w:p>
    <w:p w14:paraId="22B9F1B3" w14:textId="05801D8D" w:rsidR="00705A2A" w:rsidRPr="00EA4AB5" w:rsidRDefault="00904C3F" w:rsidP="00EA4AB5">
      <w:pPr>
        <w:numPr>
          <w:ilvl w:val="0"/>
          <w:numId w:val="11"/>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stability</w:t>
      </w:r>
      <w:r w:rsidR="00705A2A" w:rsidRPr="00EA4AB5">
        <w:rPr>
          <w:rFonts w:ascii="Times New Roman" w:eastAsia="Times New Roman" w:hAnsi="Times New Roman" w:cs="Times New Roman"/>
          <w:color w:val="202124"/>
          <w:sz w:val="28"/>
          <w:szCs w:val="28"/>
          <w:lang w:eastAsia="en-IN" w:bidi="gu-IN"/>
        </w:rPr>
        <w:t xml:space="preserve"> testing ideas. Once you've got an idea, conduct usability testing before putting any design resources to work. ...</w:t>
      </w:r>
    </w:p>
    <w:p w14:paraId="527A23FD" w14:textId="77777777" w:rsidR="00705A2A" w:rsidRPr="00EA4AB5" w:rsidRDefault="00705A2A" w:rsidP="00EA4AB5">
      <w:pPr>
        <w:numPr>
          <w:ilvl w:val="0"/>
          <w:numId w:val="11"/>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Usability testing prototypes. ...</w:t>
      </w:r>
    </w:p>
    <w:p w14:paraId="32C37116" w14:textId="77777777" w:rsidR="00705A2A" w:rsidRPr="00EA4AB5" w:rsidRDefault="00705A2A" w:rsidP="00EA4AB5">
      <w:pPr>
        <w:numPr>
          <w:ilvl w:val="0"/>
          <w:numId w:val="11"/>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Usability testing before launch. ...</w:t>
      </w:r>
    </w:p>
    <w:p w14:paraId="0ED61A1C" w14:textId="77777777" w:rsidR="00705A2A" w:rsidRPr="00EA4AB5" w:rsidRDefault="00705A2A" w:rsidP="00EA4AB5">
      <w:pPr>
        <w:numPr>
          <w:ilvl w:val="0"/>
          <w:numId w:val="11"/>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Usability testing after launch.</w:t>
      </w:r>
    </w:p>
    <w:p w14:paraId="46B451BA" w14:textId="77777777" w:rsidR="00705A2A" w:rsidRPr="00EA4AB5" w:rsidRDefault="00705A2A" w:rsidP="00EA4AB5">
      <w:pPr>
        <w:jc w:val="both"/>
        <w:rPr>
          <w:rFonts w:ascii="Times New Roman" w:hAnsi="Times New Roman" w:cs="Times New Roman"/>
          <w:sz w:val="28"/>
          <w:szCs w:val="28"/>
        </w:rPr>
      </w:pPr>
    </w:p>
    <w:p w14:paraId="0EB03732" w14:textId="77777777" w:rsidR="007A5504" w:rsidRPr="00EA4AB5"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What is the procedure for GUI Testing?</w:t>
      </w:r>
    </w:p>
    <w:p w14:paraId="19423EDA" w14:textId="77777777" w:rsidR="00705A2A" w:rsidRPr="00EA4AB5" w:rsidRDefault="00705A2A" w:rsidP="00EA4AB5">
      <w:pPr>
        <w:numPr>
          <w:ilvl w:val="0"/>
          <w:numId w:val="12"/>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Check the page label, position, and font.</w:t>
      </w:r>
    </w:p>
    <w:p w14:paraId="1D71E1D4" w14:textId="77777777" w:rsidR="00705A2A" w:rsidRPr="00EA4AB5" w:rsidRDefault="00705A2A" w:rsidP="00EA4AB5">
      <w:pPr>
        <w:numPr>
          <w:ilvl w:val="0"/>
          <w:numId w:val="12"/>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Validate whether the page heading is correct and check the font used.</w:t>
      </w:r>
    </w:p>
    <w:p w14:paraId="34F13112" w14:textId="77777777" w:rsidR="00705A2A" w:rsidRPr="00EA4AB5" w:rsidRDefault="00705A2A" w:rsidP="00EA4AB5">
      <w:pPr>
        <w:numPr>
          <w:ilvl w:val="0"/>
          <w:numId w:val="12"/>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Check the cursor to focus on the default field.</w:t>
      </w:r>
    </w:p>
    <w:p w14:paraId="23F45C14" w14:textId="77777777" w:rsidR="00705A2A" w:rsidRPr="00EA4AB5" w:rsidRDefault="00705A2A" w:rsidP="00EA4AB5">
      <w:pPr>
        <w:numPr>
          <w:ilvl w:val="0"/>
          <w:numId w:val="12"/>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Test the mandatory fields by clicking next while the form is blank.</w:t>
      </w:r>
    </w:p>
    <w:p w14:paraId="707D2B40" w14:textId="77777777" w:rsidR="00705A2A" w:rsidRPr="00EA4AB5" w:rsidRDefault="00705A2A" w:rsidP="00EA4AB5">
      <w:pPr>
        <w:numPr>
          <w:ilvl w:val="0"/>
          <w:numId w:val="12"/>
        </w:numPr>
        <w:spacing w:after="60" w:line="240" w:lineRule="auto"/>
        <w:ind w:left="0"/>
        <w:jc w:val="both"/>
        <w:rPr>
          <w:rFonts w:ascii="Times New Roman" w:eastAsia="Times New Roman" w:hAnsi="Times New Roman" w:cs="Times New Roman"/>
          <w:color w:val="202124"/>
          <w:sz w:val="28"/>
          <w:szCs w:val="28"/>
          <w:lang w:eastAsia="en-IN" w:bidi="gu-IN"/>
        </w:rPr>
      </w:pPr>
      <w:r w:rsidRPr="00EA4AB5">
        <w:rPr>
          <w:rFonts w:ascii="Times New Roman" w:eastAsia="Times New Roman" w:hAnsi="Times New Roman" w:cs="Times New Roman"/>
          <w:color w:val="202124"/>
          <w:sz w:val="28"/>
          <w:szCs w:val="28"/>
          <w:lang w:eastAsia="en-IN" w:bidi="gu-IN"/>
        </w:rPr>
        <w:t>Check the position and alignment of the text box.</w:t>
      </w:r>
    </w:p>
    <w:p w14:paraId="0CF13B1A" w14:textId="77777777" w:rsidR="00705A2A" w:rsidRPr="00EA4AB5" w:rsidRDefault="00705A2A" w:rsidP="00EA4AB5">
      <w:pPr>
        <w:jc w:val="both"/>
        <w:rPr>
          <w:rFonts w:ascii="Times New Roman" w:hAnsi="Times New Roman" w:cs="Times New Roman"/>
          <w:sz w:val="28"/>
          <w:szCs w:val="28"/>
        </w:rPr>
      </w:pPr>
    </w:p>
    <w:p w14:paraId="1D7509DF" w14:textId="77777777" w:rsidR="007A5504" w:rsidRPr="00EA4AB5"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Write a scenario of Microwave Owen</w:t>
      </w:r>
    </w:p>
    <w:p w14:paraId="3A7D722E"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the power button of the coffee vending machine is working correctly after pressing the power button.</w:t>
      </w:r>
    </w:p>
    <w:p w14:paraId="79922C38"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the coffee vending machine is activated when the user presses the Power ON button.</w:t>
      </w:r>
    </w:p>
    <w:p w14:paraId="77B7548E"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the coffee vending machine is turned off when the user presses the power OFF button.</w:t>
      </w:r>
    </w:p>
    <w:p w14:paraId="4F33C14C"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the indicator lights display correctly when the coffee vending machine is going to switch off or on.</w:t>
      </w:r>
    </w:p>
    <w:p w14:paraId="0F8B683D"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all the buttons of the coffee vending machine have an image text on them, which indicates what task will be performed if you press the button.</w:t>
      </w:r>
    </w:p>
    <w:p w14:paraId="722AA7A7" w14:textId="2DEEB1A3"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 xml:space="preserve">Verify whether the </w:t>
      </w:r>
      <w:r w:rsidR="00904C3F" w:rsidRPr="00A821A3">
        <w:rPr>
          <w:rFonts w:ascii="-apple-system" w:eastAsia="Times New Roman" w:hAnsi="-apple-system" w:cs="Times New Roman"/>
          <w:color w:val="2D3748"/>
          <w:sz w:val="26"/>
          <w:szCs w:val="26"/>
          <w:lang w:val="en-US" w:bidi="gu-IN"/>
        </w:rPr>
        <w:t>foamed</w:t>
      </w:r>
      <w:r w:rsidRPr="00A821A3">
        <w:rPr>
          <w:rFonts w:ascii="-apple-system" w:eastAsia="Times New Roman" w:hAnsi="-apple-system" w:cs="Times New Roman"/>
          <w:color w:val="2D3748"/>
          <w:sz w:val="26"/>
          <w:szCs w:val="26"/>
          <w:lang w:val="en-US" w:bidi="gu-IN"/>
        </w:rPr>
        <w:t xml:space="preserve"> in the coffee vending machine is working as expected.</w:t>
      </w:r>
    </w:p>
    <w:p w14:paraId="696E940C"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the auto cleaner facility is working properly or not.</w:t>
      </w:r>
    </w:p>
    <w:p w14:paraId="52327D3B"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the half-cup feature works properly or not.</w:t>
      </w:r>
    </w:p>
    <w:p w14:paraId="75FB1759"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the cup quantity counter should work properly.</w:t>
      </w:r>
    </w:p>
    <w:p w14:paraId="3CBBA625"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the temperature of the coffee served should be the same temperature or not.</w:t>
      </w:r>
    </w:p>
    <w:p w14:paraId="05E1BA2D" w14:textId="701CCA3B"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 xml:space="preserve">Verify whether the input mechanism for coffee ingredients-milk, water, coffee beans/powder, </w:t>
      </w:r>
      <w:r w:rsidR="00904C3F" w:rsidRPr="00A821A3">
        <w:rPr>
          <w:rFonts w:ascii="-apple-system" w:eastAsia="Times New Roman" w:hAnsi="-apple-system" w:cs="Times New Roman"/>
          <w:color w:val="2D3748"/>
          <w:sz w:val="26"/>
          <w:szCs w:val="26"/>
          <w:lang w:val="en-US" w:bidi="gu-IN"/>
        </w:rPr>
        <w:t>etc.</w:t>
      </w:r>
      <w:r w:rsidRPr="00A821A3">
        <w:rPr>
          <w:rFonts w:ascii="-apple-system" w:eastAsia="Times New Roman" w:hAnsi="-apple-system" w:cs="Times New Roman"/>
          <w:color w:val="2D3748"/>
          <w:sz w:val="26"/>
          <w:szCs w:val="26"/>
          <w:lang w:val="en-US" w:bidi="gu-IN"/>
        </w:rPr>
        <w:t xml:space="preserve"> works as expected.</w:t>
      </w:r>
    </w:p>
    <w:p w14:paraId="3FB016EE"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lastRenderedPageBreak/>
        <w:t>Verify whether the quantity of hot water, milk, and coffee powder per serving are correct.</w:t>
      </w:r>
    </w:p>
    <w:p w14:paraId="616C8658"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the effect of suddenly switching off the machine or cutting the power, the machine should stop in that situation and power resumption, the remaining coffee should not come out of the nozzle.</w:t>
      </w:r>
    </w:p>
    <w:p w14:paraId="1B6ACEAA"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the functioning of all the buttons work properly when pressed</w:t>
      </w:r>
    </w:p>
    <w:p w14:paraId="6B870A6D" w14:textId="77777777" w:rsidR="00A821A3" w:rsidRPr="00A821A3" w:rsidRDefault="00A821A3" w:rsidP="00A821A3">
      <w:pPr>
        <w:numPr>
          <w:ilvl w:val="0"/>
          <w:numId w:val="16"/>
        </w:numPr>
        <w:shd w:val="clear" w:color="auto" w:fill="FFFFFF"/>
        <w:spacing w:before="100" w:beforeAutospacing="1" w:after="100" w:afterAutospacing="1" w:line="240" w:lineRule="auto"/>
        <w:rPr>
          <w:rFonts w:ascii="-apple-system" w:eastAsia="Times New Roman" w:hAnsi="-apple-system" w:cs="Times New Roman"/>
          <w:color w:val="2D3748"/>
          <w:sz w:val="26"/>
          <w:szCs w:val="26"/>
          <w:lang w:val="en-US" w:bidi="gu-IN"/>
        </w:rPr>
      </w:pPr>
      <w:r w:rsidRPr="00A821A3">
        <w:rPr>
          <w:rFonts w:ascii="-apple-system" w:eastAsia="Times New Roman" w:hAnsi="-apple-system" w:cs="Times New Roman"/>
          <w:color w:val="2D3748"/>
          <w:sz w:val="26"/>
          <w:szCs w:val="26"/>
          <w:lang w:val="en-US" w:bidi="gu-IN"/>
        </w:rPr>
        <w:t>Verify whether the coffee beans are grinding evenly, check it by picking a test bean and testing how evenly it has been ground.</w:t>
      </w:r>
    </w:p>
    <w:p w14:paraId="5D8F4BEE" w14:textId="77777777" w:rsidR="00A3351A" w:rsidRPr="00EA4AB5" w:rsidRDefault="00A3351A" w:rsidP="00EA4AB5">
      <w:pPr>
        <w:jc w:val="both"/>
        <w:rPr>
          <w:rFonts w:ascii="Times New Roman" w:hAnsi="Times New Roman" w:cs="Times New Roman"/>
          <w:sz w:val="28"/>
          <w:szCs w:val="28"/>
        </w:rPr>
      </w:pPr>
    </w:p>
    <w:p w14:paraId="2E08770C" w14:textId="77777777" w:rsidR="007A5504"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Write a scenario of Coffee vending Machine</w:t>
      </w:r>
    </w:p>
    <w:tbl>
      <w:tblPr>
        <w:tblW w:w="9010" w:type="dxa"/>
        <w:tblCellMar>
          <w:left w:w="0" w:type="dxa"/>
          <w:right w:w="0" w:type="dxa"/>
        </w:tblCellMar>
        <w:tblLook w:val="04A0" w:firstRow="1" w:lastRow="0" w:firstColumn="1" w:lastColumn="0" w:noHBand="0" w:noVBand="1"/>
      </w:tblPr>
      <w:tblGrid>
        <w:gridCol w:w="1192"/>
        <w:gridCol w:w="4380"/>
        <w:gridCol w:w="3438"/>
      </w:tblGrid>
      <w:tr w:rsidR="00A821A3" w:rsidRPr="00B1795B" w14:paraId="20F004A9" w14:textId="77777777" w:rsidTr="00A821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85A08" w14:textId="77777777" w:rsidR="00A821A3" w:rsidRPr="00B1795B" w:rsidRDefault="00A821A3" w:rsidP="00101157">
            <w:pPr>
              <w:spacing w:after="0" w:line="240" w:lineRule="auto"/>
              <w:rPr>
                <w:rFonts w:ascii="Arial" w:eastAsia="Times New Roman" w:hAnsi="Arial" w:cs="Arial"/>
                <w:sz w:val="24"/>
                <w:szCs w:val="24"/>
                <w:lang w:val="en-US" w:bidi="gu-IN"/>
              </w:rPr>
            </w:pPr>
            <w:r w:rsidRPr="00B1795B">
              <w:rPr>
                <w:rFonts w:ascii="Arial" w:eastAsia="Times New Roman" w:hAnsi="Arial" w:cs="Arial"/>
                <w:sz w:val="24"/>
                <w:szCs w:val="24"/>
                <w:lang w:val="en-US" w:bidi="gu-IN"/>
              </w:rPr>
              <w:t>Test Scenario Id</w:t>
            </w:r>
          </w:p>
        </w:tc>
        <w:tc>
          <w:tcPr>
            <w:tcW w:w="43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2CEA2" w14:textId="77777777" w:rsidR="00A821A3" w:rsidRPr="00B1795B" w:rsidRDefault="00A821A3" w:rsidP="00101157">
            <w:pPr>
              <w:spacing w:after="0" w:line="240" w:lineRule="auto"/>
              <w:rPr>
                <w:rFonts w:ascii="Arial" w:eastAsia="Times New Roman" w:hAnsi="Arial" w:cs="Arial"/>
                <w:sz w:val="24"/>
                <w:szCs w:val="24"/>
                <w:lang w:val="en-US" w:bidi="gu-IN"/>
              </w:rPr>
            </w:pPr>
            <w:r w:rsidRPr="00B1795B">
              <w:rPr>
                <w:rFonts w:ascii="Arial" w:eastAsia="Times New Roman" w:hAnsi="Arial" w:cs="Arial"/>
                <w:sz w:val="24"/>
                <w:szCs w:val="24"/>
                <w:lang w:val="en-US" w:bidi="gu-IN"/>
              </w:rPr>
              <w:t>Test Scenario (Positive)</w:t>
            </w:r>
          </w:p>
        </w:tc>
        <w:tc>
          <w:tcPr>
            <w:tcW w:w="34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DDBA5" w14:textId="77777777" w:rsidR="00A821A3" w:rsidRPr="00B1795B" w:rsidRDefault="00A821A3" w:rsidP="00101157">
            <w:pPr>
              <w:spacing w:after="0" w:line="240" w:lineRule="auto"/>
              <w:rPr>
                <w:rFonts w:ascii="Arial" w:eastAsia="Times New Roman" w:hAnsi="Arial" w:cs="Arial"/>
                <w:sz w:val="24"/>
                <w:szCs w:val="24"/>
                <w:lang w:val="en-US" w:bidi="gu-IN"/>
              </w:rPr>
            </w:pPr>
            <w:r w:rsidRPr="00B1795B">
              <w:rPr>
                <w:rFonts w:ascii="Arial" w:eastAsia="Times New Roman" w:hAnsi="Arial" w:cs="Arial"/>
                <w:sz w:val="24"/>
                <w:szCs w:val="24"/>
                <w:lang w:val="en-US" w:bidi="gu-IN"/>
              </w:rPr>
              <w:t>Test Scenario (Negative)</w:t>
            </w:r>
          </w:p>
        </w:tc>
      </w:tr>
      <w:tr w:rsidR="00904C3F" w:rsidRPr="00B1795B" w14:paraId="36CCF9A5" w14:textId="77777777" w:rsidTr="00576F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F9851" w14:textId="77777777" w:rsidR="00904C3F" w:rsidRPr="00B1795B" w:rsidRDefault="00904C3F" w:rsidP="00904C3F">
            <w:pPr>
              <w:spacing w:after="0" w:line="240" w:lineRule="auto"/>
              <w:rPr>
                <w:rFonts w:ascii="Arial" w:eastAsia="Times New Roman" w:hAnsi="Arial" w:cs="Arial"/>
                <w:sz w:val="24"/>
                <w:szCs w:val="24"/>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CB33BDC" w14:textId="22873413" w:rsidR="00904C3F" w:rsidRPr="00B1795B" w:rsidRDefault="00904C3F" w:rsidP="00904C3F">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power button of the coffee vending machine is working correctly after pressing the power button.</w:t>
            </w:r>
          </w:p>
        </w:tc>
        <w:tc>
          <w:tcPr>
            <w:tcW w:w="34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hideMark/>
          </w:tcPr>
          <w:p w14:paraId="730C37FE" w14:textId="3C82BE55" w:rsidR="00904C3F" w:rsidRPr="00B1795B" w:rsidRDefault="00904C3F" w:rsidP="00904C3F">
            <w:pPr>
              <w:spacing w:after="0" w:line="240" w:lineRule="auto"/>
              <w:rPr>
                <w:rFonts w:ascii="-apple-system" w:eastAsia="Times New Roman" w:hAnsi="-apple-system" w:cs="Arial"/>
                <w:color w:val="222222"/>
                <w:sz w:val="28"/>
                <w:szCs w:val="28"/>
                <w:lang w:val="en-US" w:bidi="gu-IN"/>
              </w:rPr>
            </w:pPr>
            <w:r w:rsidRPr="00ED4B09">
              <w:rPr>
                <w:rFonts w:ascii="-apple-system" w:hAnsi="-apple-system"/>
                <w:color w:val="2D3748"/>
                <w:sz w:val="26"/>
                <w:szCs w:val="26"/>
              </w:rPr>
              <w:t>Check how the coffee vending machine acts when two/multiple buttons are pressed simultaneously.</w:t>
            </w:r>
          </w:p>
        </w:tc>
      </w:tr>
      <w:tr w:rsidR="00904C3F" w:rsidRPr="00B1795B" w14:paraId="535CD9AE" w14:textId="77777777" w:rsidTr="00576F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1F7D8" w14:textId="77777777" w:rsidR="00904C3F" w:rsidRPr="00B1795B" w:rsidRDefault="00904C3F" w:rsidP="00904C3F">
            <w:pPr>
              <w:spacing w:after="0" w:line="240" w:lineRule="auto"/>
              <w:rPr>
                <w:rFonts w:ascii="-apple-system" w:eastAsia="Times New Roman" w:hAnsi="-apple-system" w:cs="Arial"/>
                <w:color w:val="222222"/>
                <w:sz w:val="28"/>
                <w:szCs w:val="28"/>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ADE0F8F" w14:textId="7D11517C" w:rsidR="00904C3F" w:rsidRPr="00B1795B" w:rsidRDefault="00904C3F" w:rsidP="00904C3F">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coffee vending machine is activated when the user presses the Power ON button.</w:t>
            </w:r>
          </w:p>
        </w:tc>
        <w:tc>
          <w:tcPr>
            <w:tcW w:w="34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hideMark/>
          </w:tcPr>
          <w:p w14:paraId="24079E9E" w14:textId="0C59FCDD" w:rsidR="00904C3F" w:rsidRPr="00B1795B" w:rsidRDefault="00904C3F" w:rsidP="00904C3F">
            <w:pPr>
              <w:spacing w:after="0" w:line="240" w:lineRule="auto"/>
              <w:rPr>
                <w:rFonts w:ascii="-apple-system" w:eastAsia="Times New Roman" w:hAnsi="-apple-system" w:cs="Arial"/>
                <w:color w:val="222222"/>
                <w:sz w:val="28"/>
                <w:szCs w:val="28"/>
                <w:lang w:val="en-US" w:bidi="gu-IN"/>
              </w:rPr>
            </w:pPr>
            <w:r w:rsidRPr="00ED4B09">
              <w:rPr>
                <w:rFonts w:ascii="-apple-system" w:hAnsi="-apple-system"/>
                <w:color w:val="2D3748"/>
                <w:sz w:val="26"/>
                <w:szCs w:val="26"/>
              </w:rPr>
              <w:t>Check how the coffee machine functions when the ingredient container’s capacity is exceeded.</w:t>
            </w:r>
          </w:p>
        </w:tc>
      </w:tr>
      <w:tr w:rsidR="00904C3F" w:rsidRPr="00B1795B" w14:paraId="4EC9F531" w14:textId="77777777" w:rsidTr="00576F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7D096" w14:textId="77777777" w:rsidR="00904C3F" w:rsidRPr="00B1795B" w:rsidRDefault="00904C3F" w:rsidP="00904C3F">
            <w:pPr>
              <w:spacing w:after="0" w:line="240" w:lineRule="auto"/>
              <w:rPr>
                <w:rFonts w:ascii="-apple-system" w:eastAsia="Times New Roman" w:hAnsi="-apple-system" w:cs="Arial"/>
                <w:color w:val="222222"/>
                <w:sz w:val="28"/>
                <w:szCs w:val="28"/>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8A9E54F" w14:textId="11C24F9A" w:rsidR="00904C3F" w:rsidRPr="00B1795B" w:rsidRDefault="00904C3F" w:rsidP="00904C3F">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coffee vending machine is turned off when the user presses the power OFF button.</w:t>
            </w:r>
          </w:p>
        </w:tc>
        <w:tc>
          <w:tcPr>
            <w:tcW w:w="34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18CEC0DF" w14:textId="6B9969C1" w:rsidR="00904C3F" w:rsidRPr="00B1795B" w:rsidRDefault="00904C3F" w:rsidP="00904C3F">
            <w:pPr>
              <w:spacing w:after="0" w:line="240" w:lineRule="auto"/>
              <w:rPr>
                <w:rFonts w:ascii="Helvetica Neue" w:eastAsia="Times New Roman" w:hAnsi="Helvetica Neue" w:cs="Arial"/>
                <w:color w:val="333333"/>
                <w:lang w:val="en-US" w:bidi="gu-IN"/>
              </w:rPr>
            </w:pPr>
            <w:r w:rsidRPr="00ED4B09">
              <w:rPr>
                <w:rFonts w:ascii="-apple-system" w:hAnsi="-apple-system"/>
                <w:color w:val="2D3748"/>
                <w:sz w:val="26"/>
                <w:szCs w:val="26"/>
              </w:rPr>
              <w:t>Verify how the coffee machine functions when the power gets cut off.</w:t>
            </w:r>
          </w:p>
        </w:tc>
      </w:tr>
      <w:tr w:rsidR="00904C3F" w:rsidRPr="00B1795B" w14:paraId="4A26268E" w14:textId="77777777" w:rsidTr="00576F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02BE6" w14:textId="77777777" w:rsidR="00904C3F" w:rsidRPr="00B1795B" w:rsidRDefault="00904C3F" w:rsidP="00904C3F">
            <w:pPr>
              <w:spacing w:after="0" w:line="240" w:lineRule="auto"/>
              <w:rPr>
                <w:rFonts w:ascii="Helvetica Neue" w:eastAsia="Times New Roman" w:hAnsi="Helvetica Neue" w:cs="Arial"/>
                <w:color w:val="333333"/>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3130DAE4" w14:textId="1DDCAF28" w:rsidR="00904C3F" w:rsidRPr="00B1795B" w:rsidRDefault="00904C3F" w:rsidP="00904C3F">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indicator lights display correctly when the coffee vending machine is going to switch off or on.</w:t>
            </w:r>
          </w:p>
        </w:tc>
        <w:tc>
          <w:tcPr>
            <w:tcW w:w="34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hideMark/>
          </w:tcPr>
          <w:p w14:paraId="3A4A297B" w14:textId="0CBE6628" w:rsidR="00904C3F" w:rsidRPr="00B1795B" w:rsidRDefault="00904C3F" w:rsidP="00904C3F">
            <w:pPr>
              <w:spacing w:after="0" w:line="240" w:lineRule="auto"/>
              <w:rPr>
                <w:rFonts w:ascii="Helvetica Neue" w:eastAsia="Times New Roman" w:hAnsi="Helvetica Neue" w:cs="Arial"/>
                <w:color w:val="333333"/>
                <w:lang w:val="en-US" w:bidi="gu-IN"/>
              </w:rPr>
            </w:pPr>
            <w:r w:rsidRPr="00ED4B09">
              <w:rPr>
                <w:rFonts w:ascii="-apple-system" w:hAnsi="-apple-system"/>
                <w:color w:val="2D3748"/>
                <w:sz w:val="26"/>
                <w:szCs w:val="26"/>
              </w:rPr>
              <w:t>Check how the machine works when the user presses all buttons at once.</w:t>
            </w:r>
          </w:p>
        </w:tc>
      </w:tr>
      <w:tr w:rsidR="00904C3F" w:rsidRPr="00B1795B" w14:paraId="7A4CFA7F" w14:textId="77777777" w:rsidTr="0024563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033C3" w14:textId="77777777" w:rsidR="00904C3F" w:rsidRPr="00B1795B" w:rsidRDefault="00904C3F" w:rsidP="00904C3F">
            <w:pPr>
              <w:spacing w:after="0" w:line="240" w:lineRule="auto"/>
              <w:rPr>
                <w:rFonts w:ascii="Helvetica Neue" w:eastAsia="Times New Roman" w:hAnsi="Helvetica Neue" w:cs="Arial"/>
                <w:color w:val="333333"/>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69E8BF8" w14:textId="5C2599D5" w:rsidR="00904C3F" w:rsidRPr="00B1795B" w:rsidRDefault="00904C3F" w:rsidP="00904C3F">
            <w:pPr>
              <w:spacing w:after="0" w:line="240" w:lineRule="auto"/>
              <w:rPr>
                <w:rFonts w:ascii="Arial" w:eastAsia="Times New Roman" w:hAnsi="Arial"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foamed in the coffee vending machine is working as expected.</w:t>
            </w:r>
          </w:p>
        </w:tc>
        <w:tc>
          <w:tcPr>
            <w:tcW w:w="34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hideMark/>
          </w:tcPr>
          <w:p w14:paraId="2B6C718D" w14:textId="7F61C4F3" w:rsidR="00904C3F" w:rsidRPr="00B1795B" w:rsidRDefault="00904C3F" w:rsidP="00904C3F">
            <w:pPr>
              <w:spacing w:after="0" w:line="240" w:lineRule="auto"/>
              <w:rPr>
                <w:rFonts w:ascii="Helvetica Neue" w:eastAsia="Times New Roman" w:hAnsi="Helvetica Neue" w:cs="Arial"/>
                <w:color w:val="333333"/>
                <w:lang w:val="en-US" w:bidi="gu-IN"/>
              </w:rPr>
            </w:pPr>
            <w:r w:rsidRPr="00ED4B09">
              <w:rPr>
                <w:rFonts w:ascii="-apple-system" w:hAnsi="-apple-system"/>
                <w:color w:val="2D3748"/>
                <w:sz w:val="26"/>
                <w:szCs w:val="26"/>
              </w:rPr>
              <w:t>Check how the machine works when the user places the machine upside down.</w:t>
            </w:r>
          </w:p>
        </w:tc>
      </w:tr>
      <w:tr w:rsidR="00904C3F" w:rsidRPr="00B1795B" w14:paraId="400757BC" w14:textId="77777777" w:rsidTr="00904C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2D6E4" w14:textId="77777777" w:rsidR="00904C3F" w:rsidRPr="00B1795B" w:rsidRDefault="00904C3F" w:rsidP="00904C3F">
            <w:pPr>
              <w:spacing w:after="0" w:line="240" w:lineRule="auto"/>
              <w:rPr>
                <w:rFonts w:ascii="Helvetica Neue" w:eastAsia="Times New Roman" w:hAnsi="Helvetica Neue" w:cs="Arial"/>
                <w:color w:val="333333"/>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176AD34E" w14:textId="360C2309" w:rsidR="00904C3F" w:rsidRPr="00B1795B" w:rsidRDefault="00904C3F" w:rsidP="00904C3F">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auto cleaner facility is working properly or not.</w:t>
            </w:r>
          </w:p>
        </w:tc>
        <w:tc>
          <w:tcPr>
            <w:tcW w:w="34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78390F28" w14:textId="2D8C0875" w:rsidR="00904C3F" w:rsidRPr="00B1795B" w:rsidRDefault="00904C3F" w:rsidP="00904C3F">
            <w:pPr>
              <w:spacing w:after="0" w:line="240" w:lineRule="auto"/>
              <w:rPr>
                <w:rFonts w:ascii="Helvetica Neue" w:eastAsia="Times New Roman" w:hAnsi="Helvetica Neue" w:cs="Arial"/>
                <w:color w:val="333333"/>
                <w:lang w:val="en-US" w:bidi="gu-IN"/>
              </w:rPr>
            </w:pPr>
          </w:p>
        </w:tc>
      </w:tr>
      <w:tr w:rsidR="00904C3F" w:rsidRPr="00B1795B" w14:paraId="1EAC9FE2" w14:textId="77777777" w:rsidTr="00904C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D97D8" w14:textId="77777777" w:rsidR="00904C3F" w:rsidRPr="00B1795B" w:rsidRDefault="00904C3F" w:rsidP="00904C3F">
            <w:pPr>
              <w:spacing w:after="0" w:line="240" w:lineRule="auto"/>
              <w:rPr>
                <w:rFonts w:ascii="Helvetica Neue" w:eastAsia="Times New Roman" w:hAnsi="Helvetica Neue" w:cs="Arial"/>
                <w:color w:val="333333"/>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8771D6D" w14:textId="0D3B4512" w:rsidR="00904C3F" w:rsidRPr="00B1795B" w:rsidRDefault="00904C3F" w:rsidP="00904C3F">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half-cup feature works properly or not.</w:t>
            </w:r>
          </w:p>
        </w:tc>
        <w:tc>
          <w:tcPr>
            <w:tcW w:w="34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7CB09E0F" w14:textId="702D4133" w:rsidR="00904C3F" w:rsidRPr="00B1795B" w:rsidRDefault="00904C3F" w:rsidP="00904C3F">
            <w:pPr>
              <w:spacing w:after="0" w:line="240" w:lineRule="auto"/>
              <w:rPr>
                <w:rFonts w:ascii="Helvetica Neue" w:eastAsia="Times New Roman" w:hAnsi="Helvetica Neue" w:cs="Arial"/>
                <w:color w:val="333333"/>
                <w:lang w:val="en-US" w:bidi="gu-IN"/>
              </w:rPr>
            </w:pPr>
          </w:p>
        </w:tc>
      </w:tr>
      <w:tr w:rsidR="00A821A3" w:rsidRPr="00B1795B" w14:paraId="5A859607" w14:textId="77777777" w:rsidTr="00A821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372" w14:textId="77777777" w:rsidR="00A821A3" w:rsidRPr="00B1795B" w:rsidRDefault="00A821A3" w:rsidP="00A821A3">
            <w:pPr>
              <w:spacing w:after="0" w:line="240" w:lineRule="auto"/>
              <w:rPr>
                <w:rFonts w:ascii="Helvetica Neue" w:eastAsia="Times New Roman" w:hAnsi="Helvetica Neue" w:cs="Arial"/>
                <w:color w:val="333333"/>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111FCE29" w14:textId="5B3D8F5D" w:rsidR="00A821A3" w:rsidRPr="00B1795B" w:rsidRDefault="00A821A3" w:rsidP="00A821A3">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cup quantity counter should work properly.</w:t>
            </w:r>
          </w:p>
        </w:tc>
        <w:tc>
          <w:tcPr>
            <w:tcW w:w="34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4A409" w14:textId="77777777" w:rsidR="00A821A3" w:rsidRPr="00B1795B" w:rsidRDefault="00A821A3" w:rsidP="00A821A3">
            <w:pPr>
              <w:spacing w:after="0" w:line="240" w:lineRule="auto"/>
              <w:rPr>
                <w:rFonts w:ascii="-apple-system" w:eastAsia="Times New Roman" w:hAnsi="-apple-system" w:cs="Arial"/>
                <w:color w:val="222222"/>
                <w:sz w:val="28"/>
                <w:szCs w:val="28"/>
                <w:lang w:val="en-US" w:bidi="gu-IN"/>
              </w:rPr>
            </w:pPr>
          </w:p>
        </w:tc>
      </w:tr>
      <w:tr w:rsidR="00A821A3" w:rsidRPr="00B1795B" w14:paraId="76A115DD" w14:textId="77777777" w:rsidTr="00A821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9838D" w14:textId="77777777" w:rsidR="00A821A3" w:rsidRPr="00B1795B" w:rsidRDefault="00A821A3" w:rsidP="00A821A3">
            <w:pPr>
              <w:spacing w:after="0" w:line="240" w:lineRule="auto"/>
              <w:rPr>
                <w:rFonts w:ascii="Times New Roman" w:eastAsia="Times New Roman" w:hAnsi="Times New Roman" w:cs="Times New Roman"/>
                <w:sz w:val="20"/>
                <w:szCs w:val="20"/>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0989F7A" w14:textId="3516D25E" w:rsidR="00A821A3" w:rsidRPr="00B1795B" w:rsidRDefault="00A821A3" w:rsidP="00A821A3">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temperature of the coffee served should be the same temperature or not.</w:t>
            </w:r>
          </w:p>
        </w:tc>
        <w:tc>
          <w:tcPr>
            <w:tcW w:w="34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ACA56" w14:textId="77777777" w:rsidR="00A821A3" w:rsidRPr="00B1795B" w:rsidRDefault="00A821A3" w:rsidP="00A821A3">
            <w:pPr>
              <w:spacing w:after="0" w:line="240" w:lineRule="auto"/>
              <w:rPr>
                <w:rFonts w:ascii="-apple-system" w:eastAsia="Times New Roman" w:hAnsi="-apple-system" w:cs="Arial"/>
                <w:color w:val="222222"/>
                <w:sz w:val="28"/>
                <w:szCs w:val="28"/>
                <w:lang w:val="en-US" w:bidi="gu-IN"/>
              </w:rPr>
            </w:pPr>
          </w:p>
        </w:tc>
      </w:tr>
      <w:tr w:rsidR="00A821A3" w:rsidRPr="00B1795B" w14:paraId="443EC6C9" w14:textId="77777777" w:rsidTr="00A821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62EEB0" w14:textId="77777777" w:rsidR="00A821A3" w:rsidRPr="00B1795B" w:rsidRDefault="00A821A3" w:rsidP="00A821A3">
            <w:pPr>
              <w:spacing w:after="0" w:line="240" w:lineRule="auto"/>
              <w:rPr>
                <w:rFonts w:ascii="Times New Roman" w:eastAsia="Times New Roman" w:hAnsi="Times New Roman" w:cs="Times New Roman"/>
                <w:sz w:val="20"/>
                <w:szCs w:val="20"/>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216BA66A" w14:textId="75D95D83" w:rsidR="00A821A3" w:rsidRPr="00B1795B" w:rsidRDefault="00A821A3" w:rsidP="00A821A3">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input mechanism for coffee ingredients-milk, water, coffee beans/powder, etc. works as expected.</w:t>
            </w:r>
          </w:p>
        </w:tc>
        <w:tc>
          <w:tcPr>
            <w:tcW w:w="34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DBE722" w14:textId="77777777" w:rsidR="00A821A3" w:rsidRPr="00B1795B" w:rsidRDefault="00A821A3" w:rsidP="00A821A3">
            <w:pPr>
              <w:spacing w:after="0" w:line="240" w:lineRule="auto"/>
              <w:rPr>
                <w:rFonts w:ascii="-apple-system" w:eastAsia="Times New Roman" w:hAnsi="-apple-system" w:cs="Arial"/>
                <w:color w:val="222222"/>
                <w:sz w:val="28"/>
                <w:szCs w:val="28"/>
                <w:lang w:val="en-US" w:bidi="gu-IN"/>
              </w:rPr>
            </w:pPr>
          </w:p>
        </w:tc>
      </w:tr>
      <w:tr w:rsidR="00A821A3" w:rsidRPr="00B1795B" w14:paraId="3B6A0F5F" w14:textId="77777777" w:rsidTr="00A821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5CF924" w14:textId="77777777" w:rsidR="00A821A3" w:rsidRPr="00B1795B" w:rsidRDefault="00A821A3" w:rsidP="00A821A3">
            <w:pPr>
              <w:spacing w:after="0" w:line="240" w:lineRule="auto"/>
              <w:rPr>
                <w:rFonts w:ascii="Times New Roman" w:eastAsia="Times New Roman" w:hAnsi="Times New Roman" w:cs="Times New Roman"/>
                <w:sz w:val="20"/>
                <w:szCs w:val="20"/>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04CEB80B" w14:textId="2668133E" w:rsidR="00A821A3" w:rsidRPr="00B1795B" w:rsidRDefault="00A821A3" w:rsidP="00A821A3">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quantity of hot water, milk, and coffee powder per serving are correct.</w:t>
            </w:r>
          </w:p>
        </w:tc>
        <w:tc>
          <w:tcPr>
            <w:tcW w:w="34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7728EF" w14:textId="77777777" w:rsidR="00A821A3" w:rsidRPr="00B1795B" w:rsidRDefault="00A821A3" w:rsidP="00A821A3">
            <w:pPr>
              <w:spacing w:after="0" w:line="240" w:lineRule="auto"/>
              <w:rPr>
                <w:rFonts w:ascii="-apple-system" w:eastAsia="Times New Roman" w:hAnsi="-apple-system" w:cs="Arial"/>
                <w:color w:val="222222"/>
                <w:sz w:val="28"/>
                <w:szCs w:val="28"/>
                <w:lang w:val="en-US" w:bidi="gu-IN"/>
              </w:rPr>
            </w:pPr>
          </w:p>
        </w:tc>
      </w:tr>
      <w:tr w:rsidR="00A821A3" w:rsidRPr="00B1795B" w14:paraId="578FCC5F" w14:textId="77777777" w:rsidTr="00A821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D56F3D" w14:textId="77777777" w:rsidR="00A821A3" w:rsidRPr="00B1795B" w:rsidRDefault="00A821A3" w:rsidP="00A821A3">
            <w:pPr>
              <w:spacing w:after="0" w:line="240" w:lineRule="auto"/>
              <w:rPr>
                <w:rFonts w:ascii="Times New Roman" w:eastAsia="Times New Roman" w:hAnsi="Times New Roman" w:cs="Times New Roman"/>
                <w:sz w:val="20"/>
                <w:szCs w:val="20"/>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20193281" w14:textId="64F40F33" w:rsidR="00A821A3" w:rsidRPr="00B1795B" w:rsidRDefault="00A821A3" w:rsidP="00A821A3">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functioning of all the buttons work properly when pressed</w:t>
            </w:r>
          </w:p>
        </w:tc>
        <w:tc>
          <w:tcPr>
            <w:tcW w:w="34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B35350" w14:textId="77777777" w:rsidR="00A821A3" w:rsidRPr="00B1795B" w:rsidRDefault="00A821A3" w:rsidP="00A821A3">
            <w:pPr>
              <w:spacing w:after="0" w:line="240" w:lineRule="auto"/>
              <w:rPr>
                <w:rFonts w:ascii="-apple-system" w:eastAsia="Times New Roman" w:hAnsi="-apple-system" w:cs="Arial"/>
                <w:color w:val="222222"/>
                <w:sz w:val="28"/>
                <w:szCs w:val="28"/>
                <w:lang w:val="en-US" w:bidi="gu-IN"/>
              </w:rPr>
            </w:pPr>
          </w:p>
        </w:tc>
      </w:tr>
      <w:tr w:rsidR="00A821A3" w:rsidRPr="00B1795B" w14:paraId="058F6ED2" w14:textId="77777777" w:rsidTr="00A821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A04E14" w14:textId="77777777" w:rsidR="00A821A3" w:rsidRPr="00B1795B" w:rsidRDefault="00A821A3" w:rsidP="00A821A3">
            <w:pPr>
              <w:spacing w:after="0" w:line="240" w:lineRule="auto"/>
              <w:rPr>
                <w:rFonts w:ascii="Times New Roman" w:eastAsia="Times New Roman" w:hAnsi="Times New Roman" w:cs="Times New Roman"/>
                <w:sz w:val="20"/>
                <w:szCs w:val="20"/>
                <w:lang w:val="en-US" w:bidi="gu-IN"/>
              </w:rPr>
            </w:pPr>
          </w:p>
        </w:tc>
        <w:tc>
          <w:tcPr>
            <w:tcW w:w="43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1AE01F86" w14:textId="01F7FA5D" w:rsidR="00A821A3" w:rsidRPr="00B1795B" w:rsidRDefault="00A821A3" w:rsidP="00A821A3">
            <w:pPr>
              <w:spacing w:after="0" w:line="240" w:lineRule="auto"/>
              <w:rPr>
                <w:rFonts w:ascii="-apple-system" w:eastAsia="Times New Roman" w:hAnsi="-apple-system" w:cs="Arial"/>
                <w:color w:val="222222"/>
                <w:sz w:val="28"/>
                <w:szCs w:val="28"/>
                <w:lang w:val="en-US" w:bidi="gu-IN"/>
              </w:rPr>
            </w:pPr>
            <w:r w:rsidRPr="00A821A3">
              <w:rPr>
                <w:rFonts w:ascii="-apple-system" w:eastAsia="Times New Roman" w:hAnsi="-apple-system" w:cs="Times New Roman"/>
                <w:color w:val="2D3748"/>
                <w:sz w:val="26"/>
                <w:szCs w:val="26"/>
                <w:lang w:val="en-US" w:bidi="gu-IN"/>
              </w:rPr>
              <w:t>Verify whether the coffee beans are grinding evenly, check it by picking a test bean and testing how evenly it has been ground.</w:t>
            </w:r>
          </w:p>
        </w:tc>
        <w:tc>
          <w:tcPr>
            <w:tcW w:w="34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260B62" w14:textId="77777777" w:rsidR="00A821A3" w:rsidRPr="00B1795B" w:rsidRDefault="00A821A3" w:rsidP="00A821A3">
            <w:pPr>
              <w:spacing w:after="0" w:line="240" w:lineRule="auto"/>
              <w:rPr>
                <w:rFonts w:ascii="-apple-system" w:eastAsia="Times New Roman" w:hAnsi="-apple-system" w:cs="Arial"/>
                <w:color w:val="222222"/>
                <w:sz w:val="28"/>
                <w:szCs w:val="28"/>
                <w:lang w:val="en-US" w:bidi="gu-IN"/>
              </w:rPr>
            </w:pPr>
          </w:p>
        </w:tc>
      </w:tr>
    </w:tbl>
    <w:p w14:paraId="15CBC255" w14:textId="64CD95DC" w:rsidR="007A5504" w:rsidRDefault="007A5504" w:rsidP="00EA4AB5">
      <w:pPr>
        <w:jc w:val="both"/>
        <w:rPr>
          <w:rFonts w:ascii="Times New Roman" w:hAnsi="Times New Roman" w:cs="Times New Roman"/>
          <w:sz w:val="28"/>
          <w:szCs w:val="28"/>
        </w:rPr>
      </w:pPr>
    </w:p>
    <w:p w14:paraId="2440207F" w14:textId="2F1C1ADB" w:rsidR="00904C3F" w:rsidRDefault="00904C3F" w:rsidP="00EA4AB5">
      <w:pPr>
        <w:jc w:val="both"/>
        <w:rPr>
          <w:rFonts w:ascii="Times New Roman" w:hAnsi="Times New Roman" w:cs="Times New Roman"/>
          <w:sz w:val="28"/>
          <w:szCs w:val="28"/>
        </w:rPr>
      </w:pPr>
      <w:r w:rsidRPr="00EA4AB5">
        <w:rPr>
          <w:rFonts w:ascii="Times New Roman" w:hAnsi="Times New Roman" w:cs="Times New Roman"/>
          <w:sz w:val="28"/>
          <w:szCs w:val="28"/>
        </w:rPr>
        <w:t>Write a scenario of</w:t>
      </w:r>
      <w:r>
        <w:rPr>
          <w:rFonts w:ascii="Times New Roman" w:hAnsi="Times New Roman" w:cs="Times New Roman"/>
          <w:sz w:val="28"/>
          <w:szCs w:val="28"/>
        </w:rPr>
        <w:t xml:space="preserve"> Chair.</w:t>
      </w:r>
    </w:p>
    <w:tbl>
      <w:tblPr>
        <w:tblW w:w="0" w:type="dxa"/>
        <w:tblCellMar>
          <w:left w:w="0" w:type="dxa"/>
          <w:right w:w="0" w:type="dxa"/>
        </w:tblCellMar>
        <w:tblLook w:val="04A0" w:firstRow="1" w:lastRow="0" w:firstColumn="1" w:lastColumn="0" w:noHBand="0" w:noVBand="1"/>
      </w:tblPr>
      <w:tblGrid>
        <w:gridCol w:w="1381"/>
        <w:gridCol w:w="4292"/>
        <w:gridCol w:w="3337"/>
      </w:tblGrid>
      <w:tr w:rsidR="00B1795B" w:rsidRPr="00B1795B" w14:paraId="0103ABAF"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CC019" w14:textId="77777777" w:rsidR="00B1795B" w:rsidRPr="00B1795B" w:rsidRDefault="00B1795B" w:rsidP="00B1795B">
            <w:pPr>
              <w:spacing w:after="0" w:line="240" w:lineRule="auto"/>
              <w:rPr>
                <w:rFonts w:ascii="Arial" w:eastAsia="Times New Roman" w:hAnsi="Arial" w:cs="Arial"/>
                <w:sz w:val="24"/>
                <w:szCs w:val="24"/>
                <w:lang w:val="en-US" w:bidi="gu-IN"/>
              </w:rPr>
            </w:pPr>
            <w:r w:rsidRPr="00B1795B">
              <w:rPr>
                <w:rFonts w:ascii="Arial" w:eastAsia="Times New Roman" w:hAnsi="Arial" w:cs="Arial"/>
                <w:sz w:val="24"/>
                <w:szCs w:val="24"/>
                <w:lang w:val="en-US" w:bidi="gu-IN"/>
              </w:rPr>
              <w:t>Test Scenario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248D0" w14:textId="77777777" w:rsidR="00B1795B" w:rsidRPr="00B1795B" w:rsidRDefault="00B1795B" w:rsidP="00B1795B">
            <w:pPr>
              <w:spacing w:after="0" w:line="240" w:lineRule="auto"/>
              <w:rPr>
                <w:rFonts w:ascii="Arial" w:eastAsia="Times New Roman" w:hAnsi="Arial" w:cs="Arial"/>
                <w:sz w:val="24"/>
                <w:szCs w:val="24"/>
                <w:lang w:val="en-US" w:bidi="gu-IN"/>
              </w:rPr>
            </w:pPr>
            <w:r w:rsidRPr="00B1795B">
              <w:rPr>
                <w:rFonts w:ascii="Arial" w:eastAsia="Times New Roman" w:hAnsi="Arial" w:cs="Arial"/>
                <w:sz w:val="24"/>
                <w:szCs w:val="24"/>
                <w:lang w:val="en-US" w:bidi="gu-IN"/>
              </w:rPr>
              <w:t>Test Scenario (Positive)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02335" w14:textId="77777777" w:rsidR="00B1795B" w:rsidRPr="00B1795B" w:rsidRDefault="00B1795B" w:rsidP="00B1795B">
            <w:pPr>
              <w:spacing w:after="0" w:line="240" w:lineRule="auto"/>
              <w:rPr>
                <w:rFonts w:ascii="Arial" w:eastAsia="Times New Roman" w:hAnsi="Arial" w:cs="Arial"/>
                <w:sz w:val="24"/>
                <w:szCs w:val="24"/>
                <w:lang w:val="en-US" w:bidi="gu-IN"/>
              </w:rPr>
            </w:pPr>
            <w:r w:rsidRPr="00B1795B">
              <w:rPr>
                <w:rFonts w:ascii="Arial" w:eastAsia="Times New Roman" w:hAnsi="Arial" w:cs="Arial"/>
                <w:sz w:val="24"/>
                <w:szCs w:val="24"/>
                <w:lang w:val="en-US" w:bidi="gu-IN"/>
              </w:rPr>
              <w:t>Test Scenario (Negative)</w:t>
            </w:r>
          </w:p>
        </w:tc>
      </w:tr>
      <w:tr w:rsidR="00B1795B" w:rsidRPr="00B1795B" w14:paraId="538DC4AB"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DFCC5" w14:textId="77777777" w:rsidR="00B1795B" w:rsidRPr="00B1795B" w:rsidRDefault="00B1795B" w:rsidP="00B1795B">
            <w:pPr>
              <w:spacing w:after="0" w:line="240" w:lineRule="auto"/>
              <w:rPr>
                <w:rFonts w:ascii="Arial" w:eastAsia="Times New Roman" w:hAnsi="Arial" w:cs="Arial"/>
                <w:sz w:val="24"/>
                <w:szCs w:val="24"/>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36BAC7"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the number of legs of a chair.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75A845E1"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the balance of the chair with one arm.</w:t>
            </w:r>
          </w:p>
        </w:tc>
      </w:tr>
      <w:tr w:rsidR="00B1795B" w:rsidRPr="00B1795B" w14:paraId="1E570A54"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EBEC0"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A86B12"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the chair backrest option.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48206888"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the balance of the chair with three legs.</w:t>
            </w:r>
          </w:p>
        </w:tc>
      </w:tr>
      <w:tr w:rsidR="00B1795B" w:rsidRPr="00B1795B" w14:paraId="07C5A667"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3FD4E"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894312"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whether all legs of the chair on a plane surface are equal.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DEEA0C" w14:textId="77777777" w:rsidR="00B1795B" w:rsidRPr="00B1795B" w:rsidRDefault="00B1795B" w:rsidP="00B1795B">
            <w:pPr>
              <w:spacing w:after="0" w:line="240" w:lineRule="auto"/>
              <w:rPr>
                <w:rFonts w:ascii="Helvetica Neue" w:eastAsia="Times New Roman" w:hAnsi="Helvetica Neue" w:cs="Arial"/>
                <w:color w:val="333333"/>
                <w:lang w:val="en-US" w:bidi="gu-IN"/>
              </w:rPr>
            </w:pPr>
            <w:r w:rsidRPr="00B1795B">
              <w:rPr>
                <w:rFonts w:ascii="Helvetica Neue" w:eastAsia="Times New Roman" w:hAnsi="Helvetica Neue" w:cs="Arial"/>
                <w:color w:val="333333"/>
                <w:lang w:val="en-US" w:bidi="gu-IN"/>
              </w:rPr>
              <w:t>Check the legs are of same size or not.</w:t>
            </w:r>
          </w:p>
        </w:tc>
      </w:tr>
      <w:tr w:rsidR="00B1795B" w:rsidRPr="00B1795B" w14:paraId="482AF47A"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D814E" w14:textId="77777777" w:rsidR="00B1795B" w:rsidRPr="00B1795B" w:rsidRDefault="00B1795B" w:rsidP="00B1795B">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3A6568B"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whether a human can sit comfortably on a chair or not.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1F52D7BB" w14:textId="72C9B5E8" w:rsidR="00B1795B" w:rsidRPr="00B1795B" w:rsidRDefault="00B1795B" w:rsidP="00B1795B">
            <w:pPr>
              <w:spacing w:after="0" w:line="240" w:lineRule="auto"/>
              <w:rPr>
                <w:rFonts w:ascii="Helvetica Neue" w:eastAsia="Times New Roman" w:hAnsi="Helvetica Neue" w:cs="Arial"/>
                <w:color w:val="333333"/>
                <w:lang w:val="en-US" w:bidi="gu-IN"/>
              </w:rPr>
            </w:pPr>
            <w:r w:rsidRPr="00B1795B">
              <w:rPr>
                <w:rFonts w:ascii="Helvetica Neue" w:eastAsia="Times New Roman" w:hAnsi="Helvetica Neue" w:cs="Arial"/>
                <w:color w:val="333333"/>
                <w:lang w:val="en-US" w:bidi="gu-IN"/>
              </w:rPr>
              <w:t xml:space="preserve">Check the material color/ strength. </w:t>
            </w:r>
            <w:r w:rsidR="00904C3F" w:rsidRPr="00B1795B">
              <w:rPr>
                <w:rFonts w:ascii="Helvetica Neue" w:eastAsia="Times New Roman" w:hAnsi="Helvetica Neue" w:cs="Arial"/>
                <w:color w:val="333333"/>
                <w:lang w:val="en-US" w:bidi="gu-IN"/>
              </w:rPr>
              <w:t>(Check</w:t>
            </w:r>
            <w:r w:rsidRPr="00B1795B">
              <w:rPr>
                <w:rFonts w:ascii="Helvetica Neue" w:eastAsia="Times New Roman" w:hAnsi="Helvetica Neue" w:cs="Arial"/>
                <w:color w:val="333333"/>
                <w:lang w:val="en-US" w:bidi="gu-IN"/>
              </w:rPr>
              <w:t xml:space="preserve"> its reaction</w:t>
            </w:r>
          </w:p>
        </w:tc>
      </w:tr>
      <w:tr w:rsidR="00B1795B" w:rsidRPr="00B1795B" w14:paraId="754A0959"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1DA77" w14:textId="77777777" w:rsidR="00B1795B" w:rsidRPr="00B1795B" w:rsidRDefault="00B1795B" w:rsidP="00B1795B">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356E186"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if the chair has an adjustment functionality or not.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37168070" w14:textId="66111FA4" w:rsidR="00B1795B" w:rsidRPr="00B1795B" w:rsidRDefault="00B1795B" w:rsidP="00B1795B">
            <w:pPr>
              <w:spacing w:after="0" w:line="240" w:lineRule="auto"/>
              <w:rPr>
                <w:rFonts w:ascii="Helvetica Neue" w:eastAsia="Times New Roman" w:hAnsi="Helvetica Neue" w:cs="Arial"/>
                <w:color w:val="333333"/>
                <w:lang w:val="en-US" w:bidi="gu-IN"/>
              </w:rPr>
            </w:pPr>
            <w:r w:rsidRPr="00B1795B">
              <w:rPr>
                <w:rFonts w:ascii="Helvetica Neue" w:eastAsia="Times New Roman" w:hAnsi="Helvetica Neue" w:cs="Arial"/>
                <w:color w:val="333333"/>
                <w:lang w:val="en-US" w:bidi="gu-IN"/>
              </w:rPr>
              <w:t xml:space="preserve">Check by sitting on it and check whether </w:t>
            </w:r>
            <w:r w:rsidR="00904C3F" w:rsidRPr="00B1795B">
              <w:rPr>
                <w:rFonts w:ascii="Helvetica Neue" w:eastAsia="Times New Roman" w:hAnsi="Helvetica Neue" w:cs="Arial"/>
                <w:color w:val="333333"/>
                <w:lang w:val="en-US" w:bidi="gu-IN"/>
              </w:rPr>
              <w:t>it’s</w:t>
            </w:r>
            <w:r w:rsidRPr="00B1795B">
              <w:rPr>
                <w:rFonts w:ascii="Helvetica Neue" w:eastAsia="Times New Roman" w:hAnsi="Helvetica Neue" w:cs="Arial"/>
                <w:color w:val="333333"/>
                <w:lang w:val="en-US" w:bidi="gu-IN"/>
              </w:rPr>
              <w:t xml:space="preserve"> comfortable or not.</w:t>
            </w:r>
          </w:p>
        </w:tc>
      </w:tr>
      <w:tr w:rsidR="00B1795B" w:rsidRPr="00B1795B" w14:paraId="1B90F7B7"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5922B" w14:textId="77777777" w:rsidR="00B1795B" w:rsidRPr="00B1795B" w:rsidRDefault="00B1795B" w:rsidP="00B1795B">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D558C2" w14:textId="77777777" w:rsidR="00B1795B" w:rsidRPr="00B1795B" w:rsidRDefault="00B1795B" w:rsidP="00B1795B">
            <w:pPr>
              <w:spacing w:after="0" w:line="240" w:lineRule="auto"/>
              <w:rPr>
                <w:rFonts w:ascii="Arial" w:eastAsia="Times New Roman" w:hAnsi="Arial" w:cs="Arial"/>
                <w:color w:val="222222"/>
                <w:sz w:val="28"/>
                <w:szCs w:val="28"/>
                <w:lang w:val="en-US" w:bidi="gu-IN"/>
              </w:rPr>
            </w:pPr>
            <w:r w:rsidRPr="00B1795B">
              <w:rPr>
                <w:rFonts w:ascii="Arial" w:eastAsia="Times New Roman" w:hAnsi="Arial" w:cs="Arial"/>
                <w:color w:val="222222"/>
                <w:sz w:val="28"/>
                <w:szCs w:val="28"/>
                <w:lang w:val="en-US" w:bidi="gu-IN"/>
              </w:rPr>
              <w:t>Check the sitting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00BADBDA" w14:textId="77777777" w:rsidR="00B1795B" w:rsidRPr="00B1795B" w:rsidRDefault="00B1795B" w:rsidP="00B1795B">
            <w:pPr>
              <w:spacing w:after="0" w:line="240" w:lineRule="auto"/>
              <w:rPr>
                <w:rFonts w:ascii="Helvetica Neue" w:eastAsia="Times New Roman" w:hAnsi="Helvetica Neue" w:cs="Arial"/>
                <w:color w:val="333333"/>
                <w:lang w:val="en-US" w:bidi="gu-IN"/>
              </w:rPr>
            </w:pPr>
            <w:r w:rsidRPr="00B1795B">
              <w:rPr>
                <w:rFonts w:ascii="Helvetica Neue" w:eastAsia="Times New Roman" w:hAnsi="Helvetica Neue" w:cs="Arial"/>
                <w:color w:val="333333"/>
                <w:lang w:val="en-US" w:bidi="gu-IN"/>
              </w:rPr>
              <w:t>Check arms of chairs are at proper height or not.</w:t>
            </w:r>
          </w:p>
        </w:tc>
      </w:tr>
      <w:tr w:rsidR="00B1795B" w:rsidRPr="00B1795B" w14:paraId="342FC5BF"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BDFD4" w14:textId="77777777" w:rsidR="00B1795B" w:rsidRPr="00B1795B" w:rsidRDefault="00B1795B" w:rsidP="00B1795B">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469DC5"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whether the legs of the chair have any wheels or not.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1F7747" w14:textId="77777777" w:rsidR="00B1795B" w:rsidRPr="00B1795B" w:rsidRDefault="00B1795B" w:rsidP="00B1795B">
            <w:pPr>
              <w:spacing w:after="0" w:line="240" w:lineRule="auto"/>
              <w:rPr>
                <w:rFonts w:ascii="Helvetica Neue" w:eastAsia="Times New Roman" w:hAnsi="Helvetica Neue" w:cs="Arial"/>
                <w:color w:val="333333"/>
                <w:lang w:val="en-US" w:bidi="gu-IN"/>
              </w:rPr>
            </w:pPr>
            <w:r w:rsidRPr="00B1795B">
              <w:rPr>
                <w:rFonts w:ascii="Helvetica Neue" w:eastAsia="Times New Roman" w:hAnsi="Helvetica Neue" w:cs="Arial"/>
                <w:color w:val="333333"/>
                <w:lang w:val="en-US" w:bidi="gu-IN"/>
              </w:rPr>
              <w:t>Check how much load it can take.</w:t>
            </w:r>
          </w:p>
        </w:tc>
      </w:tr>
      <w:tr w:rsidR="00B1795B" w:rsidRPr="00B1795B" w14:paraId="0BC67289"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1F9E5" w14:textId="77777777" w:rsidR="00B1795B" w:rsidRPr="00B1795B" w:rsidRDefault="00B1795B" w:rsidP="00B1795B">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9C80EF"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if the chair is good enough to handle a specified load.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A0B3A40" w14:textId="77777777" w:rsidR="00B1795B" w:rsidRPr="00B1795B" w:rsidRDefault="00B1795B" w:rsidP="00B1795B">
            <w:pPr>
              <w:spacing w:after="0" w:line="240" w:lineRule="auto"/>
              <w:rPr>
                <w:rFonts w:ascii="Helvetica Neue" w:eastAsia="Times New Roman" w:hAnsi="Helvetica Neue" w:cs="Arial"/>
                <w:color w:val="333333"/>
                <w:lang w:val="en-US" w:bidi="gu-IN"/>
              </w:rPr>
            </w:pPr>
            <w:r w:rsidRPr="00B1795B">
              <w:rPr>
                <w:rFonts w:ascii="Helvetica Neue" w:eastAsia="Times New Roman" w:hAnsi="Helvetica Neue" w:cs="Arial"/>
                <w:color w:val="333333"/>
                <w:lang w:val="en-US" w:bidi="gu-IN"/>
              </w:rPr>
              <w:t>Check it is easily movable or not</w:t>
            </w:r>
          </w:p>
        </w:tc>
      </w:tr>
      <w:tr w:rsidR="00B1795B" w:rsidRPr="00B1795B" w14:paraId="79A9A8ED"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4979B" w14:textId="77777777" w:rsidR="00B1795B" w:rsidRPr="00B1795B" w:rsidRDefault="00B1795B" w:rsidP="00B1795B">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D90B19"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what the maximum amount of load the chair is handling 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B863C"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p>
        </w:tc>
      </w:tr>
      <w:tr w:rsidR="00B1795B" w:rsidRPr="00B1795B" w14:paraId="1D2D26BD" w14:textId="77777777" w:rsidTr="00B1795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2731F" w14:textId="77777777" w:rsidR="00B1795B" w:rsidRPr="00B1795B" w:rsidRDefault="00B1795B" w:rsidP="00B1795B">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C7632C"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r w:rsidRPr="00B1795B">
              <w:rPr>
                <w:rFonts w:ascii="-apple-system" w:eastAsia="Times New Roman" w:hAnsi="-apple-system" w:cs="Arial"/>
                <w:color w:val="222222"/>
                <w:sz w:val="28"/>
                <w:szCs w:val="28"/>
                <w:lang w:val="en-US" w:bidi="gu-IN"/>
              </w:rPr>
              <w:t>Check the date is stable enough to take any human 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47303" w14:textId="77777777" w:rsidR="00B1795B" w:rsidRPr="00B1795B" w:rsidRDefault="00B1795B" w:rsidP="00B1795B">
            <w:pPr>
              <w:spacing w:after="0" w:line="240" w:lineRule="auto"/>
              <w:rPr>
                <w:rFonts w:ascii="-apple-system" w:eastAsia="Times New Roman" w:hAnsi="-apple-system" w:cs="Arial"/>
                <w:color w:val="222222"/>
                <w:sz w:val="28"/>
                <w:szCs w:val="28"/>
                <w:lang w:val="en-US" w:bidi="gu-IN"/>
              </w:rPr>
            </w:pPr>
          </w:p>
        </w:tc>
      </w:tr>
    </w:tbl>
    <w:p w14:paraId="69E19A95" w14:textId="77777777" w:rsidR="00B1795B" w:rsidRPr="00EA4AB5" w:rsidRDefault="00B1795B" w:rsidP="00EA4AB5">
      <w:pPr>
        <w:jc w:val="both"/>
        <w:rPr>
          <w:rFonts w:ascii="Times New Roman" w:hAnsi="Times New Roman" w:cs="Times New Roman"/>
          <w:sz w:val="28"/>
          <w:szCs w:val="28"/>
        </w:rPr>
      </w:pPr>
    </w:p>
    <w:p w14:paraId="3E0DA206" w14:textId="605F89B9" w:rsidR="001A264F" w:rsidRDefault="00781E94" w:rsidP="001A264F">
      <w:pPr>
        <w:jc w:val="both"/>
        <w:rPr>
          <w:rFonts w:ascii="Times New Roman" w:hAnsi="Times New Roman" w:cs="Times New Roman"/>
          <w:sz w:val="28"/>
          <w:szCs w:val="28"/>
        </w:rPr>
      </w:pPr>
      <w:r w:rsidRPr="00EA4AB5">
        <w:rPr>
          <w:rFonts w:ascii="Times New Roman" w:hAnsi="Times New Roman" w:cs="Times New Roman"/>
          <w:sz w:val="28"/>
          <w:szCs w:val="28"/>
        </w:rPr>
        <w:lastRenderedPageBreak/>
        <w:sym w:font="Symbol" w:char="F0B7"/>
      </w:r>
      <w:r w:rsidRPr="00EA4AB5">
        <w:rPr>
          <w:rFonts w:ascii="Times New Roman" w:hAnsi="Times New Roman" w:cs="Times New Roman"/>
          <w:sz w:val="28"/>
          <w:szCs w:val="28"/>
        </w:rPr>
        <w:t xml:space="preserve"> Write a Scenario of </w:t>
      </w:r>
      <w:r w:rsidR="00EA4AB5" w:rsidRPr="00EA4AB5">
        <w:rPr>
          <w:rFonts w:ascii="Times New Roman" w:hAnsi="Times New Roman" w:cs="Times New Roman"/>
          <w:sz w:val="28"/>
          <w:szCs w:val="28"/>
        </w:rPr>
        <w:t>Lift (</w:t>
      </w:r>
      <w:r w:rsidRPr="00EA4AB5">
        <w:rPr>
          <w:rFonts w:ascii="Times New Roman" w:hAnsi="Times New Roman" w:cs="Times New Roman"/>
          <w:sz w:val="28"/>
          <w:szCs w:val="28"/>
        </w:rPr>
        <w:t>Elevator)</w:t>
      </w:r>
    </w:p>
    <w:tbl>
      <w:tblPr>
        <w:tblW w:w="9010" w:type="dxa"/>
        <w:tblCellMar>
          <w:left w:w="0" w:type="dxa"/>
          <w:right w:w="0" w:type="dxa"/>
        </w:tblCellMar>
        <w:tblLook w:val="04A0" w:firstRow="1" w:lastRow="0" w:firstColumn="1" w:lastColumn="0" w:noHBand="0" w:noVBand="1"/>
      </w:tblPr>
      <w:tblGrid>
        <w:gridCol w:w="1252"/>
        <w:gridCol w:w="3913"/>
        <w:gridCol w:w="3845"/>
      </w:tblGrid>
      <w:tr w:rsidR="001A264F" w:rsidRPr="00B1795B" w14:paraId="266C07BF" w14:textId="77777777" w:rsidTr="001A264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DA0B0" w14:textId="77777777" w:rsidR="001A264F" w:rsidRPr="00B1795B" w:rsidRDefault="001A264F" w:rsidP="002A2A1B">
            <w:pPr>
              <w:spacing w:after="0" w:line="240" w:lineRule="auto"/>
              <w:rPr>
                <w:rFonts w:ascii="Arial" w:eastAsia="Times New Roman" w:hAnsi="Arial" w:cs="Arial"/>
                <w:sz w:val="24"/>
                <w:szCs w:val="24"/>
                <w:lang w:val="en-US" w:bidi="gu-IN"/>
              </w:rPr>
            </w:pPr>
            <w:r w:rsidRPr="00B1795B">
              <w:rPr>
                <w:rFonts w:ascii="Arial" w:eastAsia="Times New Roman" w:hAnsi="Arial" w:cs="Arial"/>
                <w:sz w:val="24"/>
                <w:szCs w:val="24"/>
                <w:lang w:val="en-US" w:bidi="gu-IN"/>
              </w:rPr>
              <w:t>Test Scenario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A57FB" w14:textId="77777777" w:rsidR="001A264F" w:rsidRPr="00B1795B" w:rsidRDefault="001A264F" w:rsidP="002A2A1B">
            <w:pPr>
              <w:spacing w:after="0" w:line="240" w:lineRule="auto"/>
              <w:rPr>
                <w:rFonts w:ascii="Arial" w:eastAsia="Times New Roman" w:hAnsi="Arial" w:cs="Arial"/>
                <w:sz w:val="24"/>
                <w:szCs w:val="24"/>
                <w:lang w:val="en-US" w:bidi="gu-IN"/>
              </w:rPr>
            </w:pPr>
            <w:r w:rsidRPr="00B1795B">
              <w:rPr>
                <w:rFonts w:ascii="Arial" w:eastAsia="Times New Roman" w:hAnsi="Arial" w:cs="Arial"/>
                <w:sz w:val="24"/>
                <w:szCs w:val="24"/>
                <w:lang w:val="en-US" w:bidi="gu-IN"/>
              </w:rPr>
              <w:t>Test Scenario (Positive)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DFC11" w14:textId="77777777" w:rsidR="001A264F" w:rsidRPr="00B1795B" w:rsidRDefault="001A264F" w:rsidP="002A2A1B">
            <w:pPr>
              <w:spacing w:after="0" w:line="240" w:lineRule="auto"/>
              <w:rPr>
                <w:rFonts w:ascii="Arial" w:eastAsia="Times New Roman" w:hAnsi="Arial" w:cs="Arial"/>
                <w:sz w:val="24"/>
                <w:szCs w:val="24"/>
                <w:lang w:val="en-US" w:bidi="gu-IN"/>
              </w:rPr>
            </w:pPr>
            <w:r w:rsidRPr="00B1795B">
              <w:rPr>
                <w:rFonts w:ascii="Arial" w:eastAsia="Times New Roman" w:hAnsi="Arial" w:cs="Arial"/>
                <w:sz w:val="24"/>
                <w:szCs w:val="24"/>
                <w:lang w:val="en-US" w:bidi="gu-IN"/>
              </w:rPr>
              <w:t>Test Scenario (Negative)</w:t>
            </w:r>
          </w:p>
        </w:tc>
      </w:tr>
      <w:tr w:rsidR="001A264F" w:rsidRPr="00B1795B" w14:paraId="118878FA" w14:textId="77777777" w:rsidTr="00E7184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1EFA0" w14:textId="77777777" w:rsidR="001A264F" w:rsidRPr="00B1795B" w:rsidRDefault="001A264F" w:rsidP="001A264F">
            <w:pPr>
              <w:spacing w:after="0" w:line="240" w:lineRule="auto"/>
              <w:rPr>
                <w:rFonts w:ascii="Arial" w:eastAsia="Times New Roman" w:hAnsi="Arial" w:cs="Arial"/>
                <w:sz w:val="24"/>
                <w:szCs w:val="24"/>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43027A4F" w14:textId="64D52746"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sidRPr="00E21445">
              <w:rPr>
                <w:rFonts w:ascii="inherit" w:hAnsi="inherit" w:cs="Poppins"/>
                <w:color w:val="3D3D3D"/>
                <w:sz w:val="21"/>
                <w:szCs w:val="21"/>
              </w:rPr>
              <w:t>verify the size of the lift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hideMark/>
          </w:tcPr>
          <w:p w14:paraId="511AF07B" w14:textId="523C9BC7"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Pr>
                <w:rFonts w:ascii="inherit" w:hAnsi="inherit" w:cs="Poppins"/>
                <w:color w:val="3D3D3D"/>
                <w:sz w:val="21"/>
                <w:szCs w:val="21"/>
              </w:rPr>
              <w:t>Verify</w:t>
            </w:r>
            <w:r w:rsidRPr="00592A74">
              <w:rPr>
                <w:rFonts w:ascii="inherit" w:hAnsi="inherit" w:cs="Poppins"/>
                <w:color w:val="3D3D3D"/>
                <w:sz w:val="21"/>
                <w:szCs w:val="21"/>
              </w:rPr>
              <w:t xml:space="preserve"> that the elevator stops at each floor when you click the multi-floor button.</w:t>
            </w:r>
          </w:p>
        </w:tc>
      </w:tr>
      <w:tr w:rsidR="001A264F" w:rsidRPr="00B1795B" w14:paraId="64C1AA75" w14:textId="77777777" w:rsidTr="00E7184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5BD93" w14:textId="77777777" w:rsidR="001A264F" w:rsidRPr="00B1795B" w:rsidRDefault="001A264F" w:rsidP="001A264F">
            <w:pPr>
              <w:spacing w:after="0" w:line="240" w:lineRule="auto"/>
              <w:rPr>
                <w:rFonts w:ascii="-apple-system" w:eastAsia="Times New Roman" w:hAnsi="-apple-system" w:cs="Arial"/>
                <w:color w:val="222222"/>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7A96976D" w14:textId="118BA59B"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sidRPr="00E21445">
              <w:rPr>
                <w:rFonts w:ascii="inherit" w:hAnsi="inherit" w:cs="Poppins"/>
                <w:color w:val="3D3D3D"/>
                <w:sz w:val="21"/>
                <w:szCs w:val="21"/>
              </w:rPr>
              <w:t xml:space="preserve"> verify if type of door of the lift is as per the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hideMark/>
          </w:tcPr>
          <w:p w14:paraId="7E3C276E" w14:textId="3A9FB5DD"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Pr>
                <w:rFonts w:ascii="inherit" w:hAnsi="inherit" w:cs="Poppins"/>
                <w:color w:val="3D3D3D"/>
                <w:sz w:val="21"/>
                <w:szCs w:val="21"/>
              </w:rPr>
              <w:t>Verify</w:t>
            </w:r>
            <w:r w:rsidRPr="00592A74">
              <w:rPr>
                <w:rFonts w:ascii="inherit" w:hAnsi="inherit" w:cs="Poppins"/>
                <w:color w:val="3D3D3D"/>
                <w:sz w:val="21"/>
                <w:szCs w:val="21"/>
              </w:rPr>
              <w:t xml:space="preserve"> the system so that it prompts users with audio/visual alerts</w:t>
            </w:r>
          </w:p>
        </w:tc>
      </w:tr>
      <w:tr w:rsidR="001A264F" w:rsidRPr="00B1795B" w14:paraId="5DE6C22A" w14:textId="77777777" w:rsidTr="00E7184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54250" w14:textId="77777777" w:rsidR="001A264F" w:rsidRPr="00B1795B" w:rsidRDefault="001A264F" w:rsidP="001A264F">
            <w:pPr>
              <w:spacing w:after="0" w:line="240" w:lineRule="auto"/>
              <w:rPr>
                <w:rFonts w:ascii="-apple-system" w:eastAsia="Times New Roman" w:hAnsi="-apple-system" w:cs="Arial"/>
                <w:color w:val="222222"/>
                <w:sz w:val="28"/>
                <w:szCs w:val="28"/>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68BDE1E8" w14:textId="3D005E4D"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sidRPr="00E21445">
              <w:rPr>
                <w:rFonts w:ascii="inherit" w:hAnsi="inherit" w:cs="Poppins"/>
                <w:color w:val="3D3D3D"/>
                <w:sz w:val="21"/>
                <w:szCs w:val="21"/>
              </w:rPr>
              <w:t>verify the type of material used in the lift interior and exterior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57908262" w14:textId="673C1F76" w:rsidR="001A264F" w:rsidRPr="00B1795B" w:rsidRDefault="001A264F" w:rsidP="001A264F">
            <w:pPr>
              <w:spacing w:after="0" w:line="240" w:lineRule="auto"/>
              <w:rPr>
                <w:rFonts w:ascii="Helvetica Neue" w:eastAsia="Times New Roman" w:hAnsi="Helvetica Neue" w:cs="Arial"/>
                <w:color w:val="333333"/>
                <w:lang w:val="en-US" w:bidi="gu-IN"/>
              </w:rPr>
            </w:pPr>
            <w:r>
              <w:rPr>
                <w:rFonts w:ascii="inherit" w:hAnsi="inherit" w:cs="Poppins"/>
                <w:color w:val="3D3D3D"/>
                <w:sz w:val="21"/>
                <w:szCs w:val="21"/>
              </w:rPr>
              <w:t xml:space="preserve">Verify </w:t>
            </w:r>
            <w:r w:rsidRPr="00592A74">
              <w:rPr>
                <w:rFonts w:ascii="inherit" w:hAnsi="inherit" w:cs="Poppins"/>
                <w:color w:val="3D3D3D"/>
                <w:sz w:val="21"/>
                <w:szCs w:val="21"/>
              </w:rPr>
              <w:t>the elevator to prompt the user with audio/visual information about the current floor and the direction it is moving.</w:t>
            </w:r>
          </w:p>
        </w:tc>
      </w:tr>
      <w:tr w:rsidR="001A264F" w:rsidRPr="00B1795B" w14:paraId="704E07AD" w14:textId="77777777" w:rsidTr="00E7184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3B9EB" w14:textId="77777777" w:rsidR="001A264F" w:rsidRPr="00B1795B" w:rsidRDefault="001A264F" w:rsidP="001A264F">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1F06575" w14:textId="4C2EA2A8"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sidRPr="00E21445">
              <w:rPr>
                <w:rFonts w:ascii="inherit" w:hAnsi="inherit" w:cs="Poppins"/>
                <w:color w:val="3D3D3D"/>
                <w:sz w:val="21"/>
                <w:szCs w:val="21"/>
              </w:rPr>
              <w:t>verify the volume of the lift in terms of the total weight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hideMark/>
          </w:tcPr>
          <w:p w14:paraId="1E71015D" w14:textId="5D141795" w:rsidR="001A264F" w:rsidRPr="00B1795B" w:rsidRDefault="001A264F" w:rsidP="001A264F">
            <w:pPr>
              <w:spacing w:after="0" w:line="240" w:lineRule="auto"/>
              <w:rPr>
                <w:rFonts w:ascii="Helvetica Neue" w:eastAsia="Times New Roman" w:hAnsi="Helvetica Neue" w:cs="Arial"/>
                <w:color w:val="333333"/>
                <w:lang w:val="en-US" w:bidi="gu-IN"/>
              </w:rPr>
            </w:pPr>
            <w:r>
              <w:rPr>
                <w:rFonts w:ascii="inherit" w:hAnsi="inherit" w:cs="Poppins"/>
                <w:color w:val="3D3D3D"/>
                <w:sz w:val="21"/>
                <w:szCs w:val="21"/>
              </w:rPr>
              <w:t xml:space="preserve">Verify </w:t>
            </w:r>
            <w:r w:rsidRPr="00592A74">
              <w:rPr>
                <w:rFonts w:ascii="inherit" w:hAnsi="inherit" w:cs="Poppins"/>
                <w:color w:val="3D3D3D"/>
                <w:sz w:val="21"/>
                <w:szCs w:val="21"/>
              </w:rPr>
              <w:t>that the system announces the number of floors on each floor.</w:t>
            </w:r>
          </w:p>
        </w:tc>
      </w:tr>
      <w:tr w:rsidR="001A264F" w:rsidRPr="00B1795B" w14:paraId="227A0DB1" w14:textId="77777777" w:rsidTr="00E7184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96F34" w14:textId="77777777" w:rsidR="001A264F" w:rsidRPr="00B1795B" w:rsidRDefault="001A264F" w:rsidP="001A264F">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3F7C2BBB" w14:textId="4F166595"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sidRPr="00E21445">
              <w:rPr>
                <w:rFonts w:ascii="inherit" w:hAnsi="inherit" w:cs="Poppins"/>
                <w:color w:val="3D3D3D"/>
                <w:sz w:val="21"/>
                <w:szCs w:val="21"/>
              </w:rPr>
              <w:t>Verify the buttons in the lift to close and open the door and the number of buttons as per the number of floors in the tower.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hideMark/>
          </w:tcPr>
          <w:p w14:paraId="19A678EE" w14:textId="2303AB24" w:rsidR="001A264F" w:rsidRPr="00B1795B" w:rsidRDefault="001A264F" w:rsidP="001A264F">
            <w:pPr>
              <w:spacing w:after="0" w:line="240" w:lineRule="auto"/>
              <w:rPr>
                <w:rFonts w:ascii="Helvetica Neue" w:eastAsia="Times New Roman" w:hAnsi="Helvetica Neue" w:cs="Arial"/>
                <w:color w:val="333333"/>
                <w:lang w:val="en-US" w:bidi="gu-IN"/>
              </w:rPr>
            </w:pPr>
            <w:r w:rsidRPr="00592A74">
              <w:rPr>
                <w:rFonts w:ascii="inherit" w:hAnsi="inherit" w:cs="Poppins"/>
                <w:color w:val="3D3D3D"/>
                <w:sz w:val="21"/>
                <w:szCs w:val="21"/>
              </w:rPr>
              <w:t>Check the presence of up and down buttons outside the lift.</w:t>
            </w:r>
          </w:p>
        </w:tc>
      </w:tr>
      <w:tr w:rsidR="001A264F" w:rsidRPr="00B1795B" w14:paraId="4304579B" w14:textId="77777777" w:rsidTr="00E7184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C00DD" w14:textId="77777777" w:rsidR="001A264F" w:rsidRPr="00B1795B" w:rsidRDefault="001A264F" w:rsidP="001A264F">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D69F5A7" w14:textId="2F401A10" w:rsidR="001A264F" w:rsidRPr="00B1795B" w:rsidRDefault="001A264F" w:rsidP="001A264F">
            <w:pPr>
              <w:spacing w:after="0" w:line="240" w:lineRule="auto"/>
              <w:rPr>
                <w:rFonts w:ascii="Arial" w:eastAsia="Times New Roman" w:hAnsi="Arial" w:cs="Arial"/>
                <w:color w:val="222222"/>
                <w:sz w:val="28"/>
                <w:szCs w:val="28"/>
                <w:lang w:val="en-US" w:bidi="gu-IN"/>
              </w:rPr>
            </w:pPr>
            <w:r w:rsidRPr="00E21445">
              <w:rPr>
                <w:rFonts w:ascii="inherit" w:hAnsi="inherit" w:cs="Poppins"/>
                <w:color w:val="3D3D3D"/>
                <w:sz w:val="21"/>
                <w:szCs w:val="21"/>
              </w:rPr>
              <w:t>Verify if the lift goes to the specific floor upon pressing the floor button.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hideMark/>
          </w:tcPr>
          <w:p w14:paraId="5501D990" w14:textId="6922CBB8" w:rsidR="001A264F" w:rsidRPr="00B1795B" w:rsidRDefault="001A264F" w:rsidP="001A264F">
            <w:pPr>
              <w:spacing w:after="0" w:line="240" w:lineRule="auto"/>
              <w:rPr>
                <w:rFonts w:ascii="Helvetica Neue" w:eastAsia="Times New Roman" w:hAnsi="Helvetica Neue" w:cs="Arial"/>
                <w:color w:val="333333"/>
                <w:lang w:val="en-US" w:bidi="gu-IN"/>
              </w:rPr>
            </w:pPr>
            <w:r w:rsidRPr="00592A74">
              <w:rPr>
                <w:rFonts w:ascii="inherit" w:hAnsi="inherit" w:cs="Poppins"/>
                <w:color w:val="3D3D3D"/>
                <w:sz w:val="21"/>
                <w:szCs w:val="21"/>
              </w:rPr>
              <w:t>Check for sensor presence</w:t>
            </w:r>
          </w:p>
        </w:tc>
      </w:tr>
      <w:tr w:rsidR="001A264F" w:rsidRPr="00B1795B" w14:paraId="3FB97E46" w14:textId="77777777" w:rsidTr="00E7184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1BD89" w14:textId="77777777" w:rsidR="001A264F" w:rsidRPr="00B1795B" w:rsidRDefault="001A264F" w:rsidP="001A264F">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FF0FDA6" w14:textId="059E84B2"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sidRPr="00E21445">
              <w:rPr>
                <w:rFonts w:ascii="inherit" w:hAnsi="inherit" w:cs="Poppins"/>
                <w:color w:val="3D3D3D"/>
                <w:sz w:val="21"/>
                <w:szCs w:val="21"/>
              </w:rPr>
              <w:t>Verify that the lift stops when a specific floor’s up/down buttons are clicked.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2B3F8AB8" w14:textId="16818567" w:rsidR="001A264F" w:rsidRPr="00B1795B" w:rsidRDefault="001A264F" w:rsidP="001A264F">
            <w:pPr>
              <w:spacing w:after="0" w:line="240" w:lineRule="auto"/>
              <w:rPr>
                <w:rFonts w:ascii="Helvetica Neue" w:eastAsia="Times New Roman" w:hAnsi="Helvetica Neue" w:cs="Arial"/>
                <w:color w:val="333333"/>
                <w:lang w:val="en-US" w:bidi="gu-IN"/>
              </w:rPr>
            </w:pPr>
            <w:r>
              <w:rPr>
                <w:rFonts w:ascii="inherit" w:hAnsi="inherit" w:cs="Poppins"/>
                <w:color w:val="3D3D3D"/>
                <w:sz w:val="21"/>
                <w:szCs w:val="21"/>
              </w:rPr>
              <w:t>Verify</w:t>
            </w:r>
            <w:r w:rsidRPr="00592A74">
              <w:rPr>
                <w:rFonts w:ascii="inherit" w:hAnsi="inherit" w:cs="Poppins"/>
                <w:color w:val="3D3D3D"/>
                <w:sz w:val="21"/>
                <w:szCs w:val="21"/>
              </w:rPr>
              <w:t xml:space="preserve"> that you write the maximum number of people and weights on the lift and check the emergency instructions.</w:t>
            </w:r>
          </w:p>
        </w:tc>
      </w:tr>
      <w:tr w:rsidR="001A264F" w:rsidRPr="00B1795B" w14:paraId="3901F6C2" w14:textId="77777777" w:rsidTr="00E7184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E1D91" w14:textId="77777777" w:rsidR="001A264F" w:rsidRPr="00B1795B" w:rsidRDefault="001A264F" w:rsidP="001A264F">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66313138" w14:textId="4021BCE0"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sidRPr="00E21445">
              <w:rPr>
                <w:rFonts w:ascii="inherit" w:hAnsi="inherit" w:cs="Poppins"/>
                <w:color w:val="3D3D3D"/>
                <w:sz w:val="21"/>
                <w:szCs w:val="21"/>
              </w:rPr>
              <w:t>Verify if there is an emergency button to contact associated person in case of any emergency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083A209E" w14:textId="69C1D267" w:rsidR="001A264F" w:rsidRPr="00B1795B" w:rsidRDefault="001A264F" w:rsidP="001A264F">
            <w:pPr>
              <w:spacing w:after="0" w:line="240" w:lineRule="auto"/>
              <w:rPr>
                <w:rFonts w:ascii="Helvetica Neue" w:eastAsia="Times New Roman" w:hAnsi="Helvetica Neue" w:cs="Arial"/>
                <w:color w:val="333333"/>
                <w:lang w:val="en-US" w:bidi="gu-IN"/>
              </w:rPr>
            </w:pPr>
            <w:r>
              <w:rPr>
                <w:rFonts w:ascii="inherit" w:hAnsi="inherit" w:cs="Poppins"/>
                <w:color w:val="3D3D3D"/>
                <w:sz w:val="21"/>
                <w:szCs w:val="21"/>
              </w:rPr>
              <w:t>Verify</w:t>
            </w:r>
            <w:r w:rsidRPr="00592A74">
              <w:rPr>
                <w:rFonts w:ascii="inherit" w:hAnsi="inherit" w:cs="Poppins"/>
                <w:color w:val="3D3D3D"/>
                <w:sz w:val="21"/>
                <w:szCs w:val="21"/>
              </w:rPr>
              <w:t xml:space="preserve"> the presence of the floor number display</w:t>
            </w:r>
          </w:p>
        </w:tc>
      </w:tr>
      <w:tr w:rsidR="001A264F" w:rsidRPr="00B1795B" w14:paraId="067F92D6" w14:textId="77777777" w:rsidTr="001A264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45482" w14:textId="77777777" w:rsidR="001A264F" w:rsidRPr="00B1795B" w:rsidRDefault="001A264F" w:rsidP="001A264F">
            <w:pPr>
              <w:spacing w:after="0" w:line="240" w:lineRule="auto"/>
              <w:rPr>
                <w:rFonts w:ascii="Helvetica Neue" w:eastAsia="Times New Roman" w:hAnsi="Helvetica Neue" w:cs="Arial"/>
                <w:color w:val="333333"/>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730AC582" w14:textId="661C5F24"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sidRPr="00E21445">
              <w:rPr>
                <w:rFonts w:ascii="inherit" w:hAnsi="inherit" w:cs="Poppins"/>
                <w:color w:val="3D3D3D"/>
                <w:sz w:val="21"/>
                <w:szCs w:val="21"/>
              </w:rPr>
              <w:t>Verify the performance of the lift – the time it takes to reach a floor.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7F499" w14:textId="77777777" w:rsidR="001A264F" w:rsidRPr="00B1795B" w:rsidRDefault="001A264F" w:rsidP="001A264F">
            <w:pPr>
              <w:spacing w:after="0" w:line="240" w:lineRule="auto"/>
              <w:rPr>
                <w:rFonts w:ascii="-apple-system" w:eastAsia="Times New Roman" w:hAnsi="-apple-system" w:cs="Arial"/>
                <w:color w:val="222222"/>
                <w:sz w:val="28"/>
                <w:szCs w:val="28"/>
                <w:lang w:val="en-US" w:bidi="gu-IN"/>
              </w:rPr>
            </w:pPr>
          </w:p>
        </w:tc>
      </w:tr>
      <w:tr w:rsidR="001A264F" w:rsidRPr="00B1795B" w14:paraId="17DA4A2B" w14:textId="77777777" w:rsidTr="001A264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0DBF4" w14:textId="77777777" w:rsidR="001A264F" w:rsidRPr="00B1795B" w:rsidRDefault="001A264F" w:rsidP="001A264F">
            <w:pPr>
              <w:spacing w:after="0" w:line="240" w:lineRule="auto"/>
              <w:rPr>
                <w:rFonts w:ascii="Times New Roman" w:eastAsia="Times New Roman" w:hAnsi="Times New Roman" w:cs="Times New Roman"/>
                <w:sz w:val="20"/>
                <w:szCs w:val="20"/>
                <w:lang w:val="en-US" w:bidi="gu-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58731307" w14:textId="27E3A9B9" w:rsidR="001A264F" w:rsidRPr="00B1795B" w:rsidRDefault="001A264F" w:rsidP="001A264F">
            <w:pPr>
              <w:spacing w:after="0" w:line="240" w:lineRule="auto"/>
              <w:rPr>
                <w:rFonts w:ascii="-apple-system" w:eastAsia="Times New Roman" w:hAnsi="-apple-system" w:cs="Arial"/>
                <w:color w:val="222222"/>
                <w:sz w:val="28"/>
                <w:szCs w:val="28"/>
                <w:lang w:val="en-US" w:bidi="gu-IN"/>
              </w:rPr>
            </w:pPr>
            <w:r w:rsidRPr="00E21445">
              <w:rPr>
                <w:rFonts w:ascii="inherit" w:hAnsi="inherit" w:cs="Poppins"/>
                <w:color w:val="3D3D3D"/>
                <w:sz w:val="21"/>
                <w:szCs w:val="21"/>
              </w:rPr>
              <w:t>Verify that the lift does not free-fall and gets halted on the specific floor in case of electric failure.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DE941" w14:textId="77777777" w:rsidR="001A264F" w:rsidRPr="00B1795B" w:rsidRDefault="001A264F" w:rsidP="001A264F">
            <w:pPr>
              <w:spacing w:after="0" w:line="240" w:lineRule="auto"/>
              <w:rPr>
                <w:rFonts w:ascii="-apple-system" w:eastAsia="Times New Roman" w:hAnsi="-apple-system" w:cs="Arial"/>
                <w:color w:val="222222"/>
                <w:sz w:val="28"/>
                <w:szCs w:val="28"/>
                <w:lang w:val="en-US" w:bidi="gu-IN"/>
              </w:rPr>
            </w:pPr>
          </w:p>
        </w:tc>
      </w:tr>
    </w:tbl>
    <w:p w14:paraId="2C5C0826" w14:textId="77777777" w:rsidR="001A264F" w:rsidRPr="00EA4AB5" w:rsidRDefault="001A264F" w:rsidP="001A264F">
      <w:pPr>
        <w:jc w:val="both"/>
        <w:rPr>
          <w:rFonts w:ascii="Times New Roman" w:hAnsi="Times New Roman" w:cs="Times New Roman"/>
          <w:sz w:val="28"/>
          <w:szCs w:val="28"/>
        </w:rPr>
      </w:pPr>
    </w:p>
    <w:p w14:paraId="0D4F80D2" w14:textId="77777777" w:rsidR="001A264F" w:rsidRPr="00EA4AB5" w:rsidRDefault="001A264F" w:rsidP="00EA4AB5">
      <w:pPr>
        <w:jc w:val="both"/>
        <w:rPr>
          <w:rFonts w:ascii="Times New Roman" w:hAnsi="Times New Roman" w:cs="Times New Roman"/>
          <w:sz w:val="28"/>
          <w:szCs w:val="28"/>
        </w:rPr>
      </w:pPr>
    </w:p>
    <w:p w14:paraId="43934EC5" w14:textId="72999ECE" w:rsidR="00781E94" w:rsidRPr="00EA4AB5"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Write a Scenario of </w:t>
      </w:r>
      <w:r w:rsidR="00EA4AB5" w:rsidRPr="00EA4AB5">
        <w:rPr>
          <w:rFonts w:ascii="Times New Roman" w:hAnsi="Times New Roman" w:cs="Times New Roman"/>
          <w:sz w:val="28"/>
          <w:szCs w:val="28"/>
        </w:rPr>
        <w:t>WhatsApp</w:t>
      </w:r>
      <w:r w:rsidRPr="00EA4AB5">
        <w:rPr>
          <w:rFonts w:ascii="Times New Roman" w:hAnsi="Times New Roman" w:cs="Times New Roman"/>
          <w:sz w:val="28"/>
          <w:szCs w:val="28"/>
        </w:rPr>
        <w:t xml:space="preserve"> Group (generate group)</w:t>
      </w:r>
    </w:p>
    <w:p w14:paraId="0541AEE4" w14:textId="77777777" w:rsidR="00781E94" w:rsidRPr="00EA4AB5" w:rsidRDefault="00781E94" w:rsidP="00EA4AB5">
      <w:pPr>
        <w:jc w:val="both"/>
        <w:rPr>
          <w:rFonts w:ascii="Times New Roman" w:hAnsi="Times New Roman" w:cs="Times New Roman"/>
          <w:sz w:val="28"/>
          <w:szCs w:val="28"/>
        </w:rPr>
      </w:pPr>
    </w:p>
    <w:p w14:paraId="43DF13B4" w14:textId="128FEE63" w:rsidR="00781E94" w:rsidRPr="00EA4AB5" w:rsidRDefault="00781E94" w:rsidP="00EA4AB5">
      <w:pPr>
        <w:jc w:val="both"/>
        <w:rPr>
          <w:rFonts w:ascii="Times New Roman" w:hAnsi="Times New Roman" w:cs="Times New Roman"/>
          <w:sz w:val="28"/>
          <w:szCs w:val="28"/>
        </w:rPr>
      </w:pPr>
      <w:r w:rsidRPr="00EA4AB5">
        <w:rPr>
          <w:rFonts w:ascii="Times New Roman" w:hAnsi="Times New Roman" w:cs="Times New Roman"/>
          <w:sz w:val="28"/>
          <w:szCs w:val="28"/>
        </w:rPr>
        <w:sym w:font="Symbol" w:char="F0B7"/>
      </w:r>
      <w:r w:rsidRPr="00EA4AB5">
        <w:rPr>
          <w:rFonts w:ascii="Times New Roman" w:hAnsi="Times New Roman" w:cs="Times New Roman"/>
          <w:sz w:val="28"/>
          <w:szCs w:val="28"/>
        </w:rPr>
        <w:t xml:space="preserve"> Write a Scenario of </w:t>
      </w:r>
      <w:r w:rsidR="00EA4AB5" w:rsidRPr="00EA4AB5">
        <w:rPr>
          <w:rFonts w:ascii="Times New Roman" w:hAnsi="Times New Roman" w:cs="Times New Roman"/>
          <w:sz w:val="28"/>
          <w:szCs w:val="28"/>
        </w:rPr>
        <w:t>WhatsApp</w:t>
      </w:r>
      <w:r w:rsidRPr="00EA4AB5">
        <w:rPr>
          <w:rFonts w:ascii="Times New Roman" w:hAnsi="Times New Roman" w:cs="Times New Roman"/>
          <w:sz w:val="28"/>
          <w:szCs w:val="28"/>
        </w:rPr>
        <w:t xml:space="preserve"> payment</w:t>
      </w:r>
    </w:p>
    <w:sectPr w:rsidR="00781E94" w:rsidRPr="00EA4AB5" w:rsidSect="00293BE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EC41" w14:textId="77777777" w:rsidR="00293BE4" w:rsidRDefault="00293BE4" w:rsidP="00705A2A">
      <w:pPr>
        <w:spacing w:after="0" w:line="240" w:lineRule="auto"/>
      </w:pPr>
      <w:r>
        <w:separator/>
      </w:r>
    </w:p>
  </w:endnote>
  <w:endnote w:type="continuationSeparator" w:id="0">
    <w:p w14:paraId="4A46852D" w14:textId="77777777" w:rsidR="00293BE4" w:rsidRDefault="00293BE4" w:rsidP="0070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pple-system">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98F55" w14:textId="77777777" w:rsidR="00293BE4" w:rsidRDefault="00293BE4" w:rsidP="00705A2A">
      <w:pPr>
        <w:spacing w:after="0" w:line="240" w:lineRule="auto"/>
      </w:pPr>
      <w:r>
        <w:separator/>
      </w:r>
    </w:p>
  </w:footnote>
  <w:footnote w:type="continuationSeparator" w:id="0">
    <w:p w14:paraId="36256ADE" w14:textId="77777777" w:rsidR="00293BE4" w:rsidRDefault="00293BE4" w:rsidP="00705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2CF"/>
    <w:multiLevelType w:val="multilevel"/>
    <w:tmpl w:val="97CC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D79CC"/>
    <w:multiLevelType w:val="hybridMultilevel"/>
    <w:tmpl w:val="AD623210"/>
    <w:lvl w:ilvl="0" w:tplc="05D2AF98">
      <w:numFmt w:val="bullet"/>
      <w:lvlText w:val=""/>
      <w:lvlJc w:val="left"/>
      <w:pPr>
        <w:ind w:left="1339" w:hanging="361"/>
      </w:pPr>
      <w:rPr>
        <w:rFonts w:ascii="Symbol" w:eastAsia="Symbol" w:hAnsi="Symbol" w:cs="Symbol" w:hint="default"/>
        <w:w w:val="94"/>
        <w:sz w:val="28"/>
        <w:szCs w:val="28"/>
        <w:lang w:val="en-US" w:eastAsia="en-US" w:bidi="ar-SA"/>
      </w:rPr>
    </w:lvl>
    <w:lvl w:ilvl="1" w:tplc="DDEEADF4">
      <w:numFmt w:val="bullet"/>
      <w:lvlText w:val=""/>
      <w:lvlJc w:val="left"/>
      <w:pPr>
        <w:ind w:left="1690" w:hanging="360"/>
      </w:pPr>
      <w:rPr>
        <w:rFonts w:ascii="Symbol" w:eastAsia="Symbol" w:hAnsi="Symbol" w:cs="Symbol" w:hint="default"/>
        <w:w w:val="100"/>
        <w:sz w:val="28"/>
        <w:szCs w:val="28"/>
        <w:lang w:val="en-US" w:eastAsia="en-US" w:bidi="ar-SA"/>
      </w:rPr>
    </w:lvl>
    <w:lvl w:ilvl="2" w:tplc="1792B184">
      <w:numFmt w:val="bullet"/>
      <w:lvlText w:val="•"/>
      <w:lvlJc w:val="left"/>
      <w:pPr>
        <w:ind w:left="2711" w:hanging="360"/>
      </w:pPr>
      <w:rPr>
        <w:rFonts w:hint="default"/>
        <w:lang w:val="en-US" w:eastAsia="en-US" w:bidi="ar-SA"/>
      </w:rPr>
    </w:lvl>
    <w:lvl w:ilvl="3" w:tplc="B43A9F64">
      <w:numFmt w:val="bullet"/>
      <w:lvlText w:val="•"/>
      <w:lvlJc w:val="left"/>
      <w:pPr>
        <w:ind w:left="3722" w:hanging="360"/>
      </w:pPr>
      <w:rPr>
        <w:rFonts w:hint="default"/>
        <w:lang w:val="en-US" w:eastAsia="en-US" w:bidi="ar-SA"/>
      </w:rPr>
    </w:lvl>
    <w:lvl w:ilvl="4" w:tplc="71A893B6">
      <w:numFmt w:val="bullet"/>
      <w:lvlText w:val="•"/>
      <w:lvlJc w:val="left"/>
      <w:pPr>
        <w:ind w:left="4733" w:hanging="360"/>
      </w:pPr>
      <w:rPr>
        <w:rFonts w:hint="default"/>
        <w:lang w:val="en-US" w:eastAsia="en-US" w:bidi="ar-SA"/>
      </w:rPr>
    </w:lvl>
    <w:lvl w:ilvl="5" w:tplc="1D98BF3C">
      <w:numFmt w:val="bullet"/>
      <w:lvlText w:val="•"/>
      <w:lvlJc w:val="left"/>
      <w:pPr>
        <w:ind w:left="5744" w:hanging="360"/>
      </w:pPr>
      <w:rPr>
        <w:rFonts w:hint="default"/>
        <w:lang w:val="en-US" w:eastAsia="en-US" w:bidi="ar-SA"/>
      </w:rPr>
    </w:lvl>
    <w:lvl w:ilvl="6" w:tplc="05CA7BD8">
      <w:numFmt w:val="bullet"/>
      <w:lvlText w:val="•"/>
      <w:lvlJc w:val="left"/>
      <w:pPr>
        <w:ind w:left="6755" w:hanging="360"/>
      </w:pPr>
      <w:rPr>
        <w:rFonts w:hint="default"/>
        <w:lang w:val="en-US" w:eastAsia="en-US" w:bidi="ar-SA"/>
      </w:rPr>
    </w:lvl>
    <w:lvl w:ilvl="7" w:tplc="A4FC058A">
      <w:numFmt w:val="bullet"/>
      <w:lvlText w:val="•"/>
      <w:lvlJc w:val="left"/>
      <w:pPr>
        <w:ind w:left="7766" w:hanging="360"/>
      </w:pPr>
      <w:rPr>
        <w:rFonts w:hint="default"/>
        <w:lang w:val="en-US" w:eastAsia="en-US" w:bidi="ar-SA"/>
      </w:rPr>
    </w:lvl>
    <w:lvl w:ilvl="8" w:tplc="F424B7E4">
      <w:numFmt w:val="bullet"/>
      <w:lvlText w:val="•"/>
      <w:lvlJc w:val="left"/>
      <w:pPr>
        <w:ind w:left="8777" w:hanging="360"/>
      </w:pPr>
      <w:rPr>
        <w:rFonts w:hint="default"/>
        <w:lang w:val="en-US" w:eastAsia="en-US" w:bidi="ar-SA"/>
      </w:rPr>
    </w:lvl>
  </w:abstractNum>
  <w:abstractNum w:abstractNumId="2" w15:restartNumberingAfterBreak="0">
    <w:nsid w:val="0A9D4ED2"/>
    <w:multiLevelType w:val="multilevel"/>
    <w:tmpl w:val="1FB8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B03A9"/>
    <w:multiLevelType w:val="hybridMultilevel"/>
    <w:tmpl w:val="980A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2B4633"/>
    <w:multiLevelType w:val="multilevel"/>
    <w:tmpl w:val="8568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A2ED4"/>
    <w:multiLevelType w:val="multilevel"/>
    <w:tmpl w:val="7DDC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C30DFA"/>
    <w:multiLevelType w:val="hybridMultilevel"/>
    <w:tmpl w:val="EC6CAB9C"/>
    <w:lvl w:ilvl="0" w:tplc="B858BDC6">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B91E10"/>
    <w:multiLevelType w:val="hybridMultilevel"/>
    <w:tmpl w:val="1C88E2E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15:restartNumberingAfterBreak="0">
    <w:nsid w:val="3CB76892"/>
    <w:multiLevelType w:val="multilevel"/>
    <w:tmpl w:val="092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5927F2"/>
    <w:multiLevelType w:val="multilevel"/>
    <w:tmpl w:val="6E8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055BF"/>
    <w:multiLevelType w:val="multilevel"/>
    <w:tmpl w:val="9CE0AF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0E50AA0"/>
    <w:multiLevelType w:val="hybridMultilevel"/>
    <w:tmpl w:val="842270AE"/>
    <w:lvl w:ilvl="0" w:tplc="590CAD60">
      <w:numFmt w:val="bullet"/>
      <w:lvlText w:val=""/>
      <w:lvlJc w:val="left"/>
      <w:pPr>
        <w:ind w:left="1339" w:hanging="361"/>
      </w:pPr>
      <w:rPr>
        <w:rFonts w:ascii="Symbol" w:eastAsia="Symbol" w:hAnsi="Symbol" w:cs="Symbol" w:hint="default"/>
        <w:w w:val="100"/>
        <w:sz w:val="28"/>
        <w:szCs w:val="28"/>
        <w:lang w:val="en-US" w:eastAsia="en-US" w:bidi="ar-SA"/>
      </w:rPr>
    </w:lvl>
    <w:lvl w:ilvl="1" w:tplc="B1EA0968">
      <w:numFmt w:val="bullet"/>
      <w:lvlText w:val=""/>
      <w:lvlJc w:val="left"/>
      <w:pPr>
        <w:ind w:left="1531" w:hanging="360"/>
      </w:pPr>
      <w:rPr>
        <w:rFonts w:ascii="Symbol" w:eastAsia="Symbol" w:hAnsi="Symbol" w:cs="Symbol" w:hint="default"/>
        <w:w w:val="100"/>
        <w:sz w:val="28"/>
        <w:szCs w:val="28"/>
        <w:lang w:val="en-US" w:eastAsia="en-US" w:bidi="ar-SA"/>
      </w:rPr>
    </w:lvl>
    <w:lvl w:ilvl="2" w:tplc="44EEF266">
      <w:numFmt w:val="bullet"/>
      <w:lvlText w:val="•"/>
      <w:lvlJc w:val="left"/>
      <w:pPr>
        <w:ind w:left="1540" w:hanging="360"/>
      </w:pPr>
      <w:rPr>
        <w:rFonts w:hint="default"/>
        <w:lang w:val="en-US" w:eastAsia="en-US" w:bidi="ar-SA"/>
      </w:rPr>
    </w:lvl>
    <w:lvl w:ilvl="3" w:tplc="FC886FAC">
      <w:numFmt w:val="bullet"/>
      <w:lvlText w:val="•"/>
      <w:lvlJc w:val="left"/>
      <w:pPr>
        <w:ind w:left="1700" w:hanging="360"/>
      </w:pPr>
      <w:rPr>
        <w:rFonts w:hint="default"/>
        <w:lang w:val="en-US" w:eastAsia="en-US" w:bidi="ar-SA"/>
      </w:rPr>
    </w:lvl>
    <w:lvl w:ilvl="4" w:tplc="73F4F2BE">
      <w:numFmt w:val="bullet"/>
      <w:lvlText w:val="•"/>
      <w:lvlJc w:val="left"/>
      <w:pPr>
        <w:ind w:left="3000" w:hanging="360"/>
      </w:pPr>
      <w:rPr>
        <w:rFonts w:hint="default"/>
        <w:lang w:val="en-US" w:eastAsia="en-US" w:bidi="ar-SA"/>
      </w:rPr>
    </w:lvl>
    <w:lvl w:ilvl="5" w:tplc="12884EB6">
      <w:numFmt w:val="bullet"/>
      <w:lvlText w:val="•"/>
      <w:lvlJc w:val="left"/>
      <w:pPr>
        <w:ind w:left="4300" w:hanging="360"/>
      </w:pPr>
      <w:rPr>
        <w:rFonts w:hint="default"/>
        <w:lang w:val="en-US" w:eastAsia="en-US" w:bidi="ar-SA"/>
      </w:rPr>
    </w:lvl>
    <w:lvl w:ilvl="6" w:tplc="28D4D418">
      <w:numFmt w:val="bullet"/>
      <w:lvlText w:val="•"/>
      <w:lvlJc w:val="left"/>
      <w:pPr>
        <w:ind w:left="5600" w:hanging="360"/>
      </w:pPr>
      <w:rPr>
        <w:rFonts w:hint="default"/>
        <w:lang w:val="en-US" w:eastAsia="en-US" w:bidi="ar-SA"/>
      </w:rPr>
    </w:lvl>
    <w:lvl w:ilvl="7" w:tplc="2200C136">
      <w:numFmt w:val="bullet"/>
      <w:lvlText w:val="•"/>
      <w:lvlJc w:val="left"/>
      <w:pPr>
        <w:ind w:left="6900" w:hanging="360"/>
      </w:pPr>
      <w:rPr>
        <w:rFonts w:hint="default"/>
        <w:lang w:val="en-US" w:eastAsia="en-US" w:bidi="ar-SA"/>
      </w:rPr>
    </w:lvl>
    <w:lvl w:ilvl="8" w:tplc="B156ACBE">
      <w:numFmt w:val="bullet"/>
      <w:lvlText w:val="•"/>
      <w:lvlJc w:val="left"/>
      <w:pPr>
        <w:ind w:left="8200" w:hanging="360"/>
      </w:pPr>
      <w:rPr>
        <w:rFonts w:hint="default"/>
        <w:lang w:val="en-US" w:eastAsia="en-US" w:bidi="ar-SA"/>
      </w:rPr>
    </w:lvl>
  </w:abstractNum>
  <w:abstractNum w:abstractNumId="12" w15:restartNumberingAfterBreak="0">
    <w:nsid w:val="6A1E521B"/>
    <w:multiLevelType w:val="multilevel"/>
    <w:tmpl w:val="1326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3401A"/>
    <w:multiLevelType w:val="multilevel"/>
    <w:tmpl w:val="DF0A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22DA6"/>
    <w:multiLevelType w:val="hybridMultilevel"/>
    <w:tmpl w:val="FFF62D94"/>
    <w:lvl w:ilvl="0" w:tplc="D166DF54">
      <w:numFmt w:val="bullet"/>
      <w:lvlText w:val=""/>
      <w:lvlJc w:val="left"/>
      <w:pPr>
        <w:ind w:left="405" w:hanging="360"/>
      </w:pPr>
      <w:rPr>
        <w:rFonts w:ascii="Symbol" w:eastAsia="Symbol" w:hAnsi="Symbol" w:cs="Symbol" w:hint="default"/>
        <w:w w:val="100"/>
        <w:sz w:val="28"/>
        <w:szCs w:val="28"/>
        <w:lang w:val="en-US" w:eastAsia="en-US" w:bidi="ar-SA"/>
      </w:rPr>
    </w:lvl>
    <w:lvl w:ilvl="1" w:tplc="247C154A">
      <w:numFmt w:val="bullet"/>
      <w:lvlText w:val=""/>
      <w:lvlJc w:val="left"/>
      <w:pPr>
        <w:ind w:left="720" w:hanging="360"/>
      </w:pPr>
      <w:rPr>
        <w:rFonts w:hint="default"/>
        <w:w w:val="100"/>
        <w:lang w:val="en-US" w:eastAsia="en-US" w:bidi="ar-SA"/>
      </w:rPr>
    </w:lvl>
    <w:lvl w:ilvl="2" w:tplc="2078FE28">
      <w:numFmt w:val="bullet"/>
      <w:lvlText w:val=""/>
      <w:lvlJc w:val="left"/>
      <w:pPr>
        <w:ind w:left="1320" w:hanging="361"/>
      </w:pPr>
      <w:rPr>
        <w:rFonts w:hint="default"/>
        <w:w w:val="100"/>
        <w:lang w:val="en-US" w:eastAsia="en-US" w:bidi="ar-SA"/>
      </w:rPr>
    </w:lvl>
    <w:lvl w:ilvl="3" w:tplc="CF78B666">
      <w:numFmt w:val="bullet"/>
      <w:lvlText w:val=""/>
      <w:lvlJc w:val="left"/>
      <w:pPr>
        <w:ind w:left="1550" w:hanging="360"/>
      </w:pPr>
      <w:rPr>
        <w:rFonts w:hint="default"/>
        <w:w w:val="100"/>
        <w:lang w:val="en-US" w:eastAsia="en-US" w:bidi="ar-SA"/>
      </w:rPr>
    </w:lvl>
    <w:lvl w:ilvl="4" w:tplc="DBDACFAE">
      <w:numFmt w:val="bullet"/>
      <w:lvlText w:val=""/>
      <w:lvlJc w:val="left"/>
      <w:pPr>
        <w:ind w:left="1711" w:hanging="360"/>
      </w:pPr>
      <w:rPr>
        <w:rFonts w:ascii="Symbol" w:eastAsia="Symbol" w:hAnsi="Symbol" w:cs="Symbol" w:hint="default"/>
        <w:w w:val="100"/>
        <w:sz w:val="28"/>
        <w:szCs w:val="28"/>
        <w:lang w:val="en-US" w:eastAsia="en-US" w:bidi="ar-SA"/>
      </w:rPr>
    </w:lvl>
    <w:lvl w:ilvl="5" w:tplc="EDD244A8">
      <w:numFmt w:val="bullet"/>
      <w:lvlText w:val="•"/>
      <w:lvlJc w:val="left"/>
      <w:pPr>
        <w:ind w:left="1440" w:hanging="360"/>
      </w:pPr>
      <w:rPr>
        <w:rFonts w:hint="default"/>
        <w:lang w:val="en-US" w:eastAsia="en-US" w:bidi="ar-SA"/>
      </w:rPr>
    </w:lvl>
    <w:lvl w:ilvl="6" w:tplc="4204E954">
      <w:numFmt w:val="bullet"/>
      <w:lvlText w:val="•"/>
      <w:lvlJc w:val="left"/>
      <w:pPr>
        <w:ind w:left="1480" w:hanging="360"/>
      </w:pPr>
      <w:rPr>
        <w:rFonts w:hint="default"/>
        <w:lang w:val="en-US" w:eastAsia="en-US" w:bidi="ar-SA"/>
      </w:rPr>
    </w:lvl>
    <w:lvl w:ilvl="7" w:tplc="DDC212A0">
      <w:numFmt w:val="bullet"/>
      <w:lvlText w:val="•"/>
      <w:lvlJc w:val="left"/>
      <w:pPr>
        <w:ind w:left="1560" w:hanging="360"/>
      </w:pPr>
      <w:rPr>
        <w:rFonts w:hint="default"/>
        <w:lang w:val="en-US" w:eastAsia="en-US" w:bidi="ar-SA"/>
      </w:rPr>
    </w:lvl>
    <w:lvl w:ilvl="8" w:tplc="F274D736">
      <w:numFmt w:val="bullet"/>
      <w:lvlText w:val="•"/>
      <w:lvlJc w:val="left"/>
      <w:pPr>
        <w:ind w:left="1600" w:hanging="360"/>
      </w:pPr>
      <w:rPr>
        <w:rFonts w:hint="default"/>
        <w:lang w:val="en-US" w:eastAsia="en-US" w:bidi="ar-SA"/>
      </w:rPr>
    </w:lvl>
  </w:abstractNum>
  <w:abstractNum w:abstractNumId="15" w15:restartNumberingAfterBreak="0">
    <w:nsid w:val="7E903CCE"/>
    <w:multiLevelType w:val="hybridMultilevel"/>
    <w:tmpl w:val="BFC0BC18"/>
    <w:lvl w:ilvl="0" w:tplc="8B78F98A">
      <w:numFmt w:val="bullet"/>
      <w:lvlText w:val=""/>
      <w:lvlJc w:val="left"/>
      <w:pPr>
        <w:ind w:left="405" w:hanging="360"/>
      </w:pPr>
      <w:rPr>
        <w:rFonts w:ascii="Symbol" w:eastAsia="Symbol" w:hAnsi="Symbol" w:cs="Symbol" w:hint="default"/>
        <w:w w:val="100"/>
        <w:sz w:val="28"/>
        <w:szCs w:val="28"/>
        <w:lang w:val="en-US" w:eastAsia="en-US" w:bidi="ar-SA"/>
      </w:rPr>
    </w:lvl>
    <w:lvl w:ilvl="1" w:tplc="D3CCBFCA">
      <w:numFmt w:val="bullet"/>
      <w:lvlText w:val=""/>
      <w:lvlJc w:val="left"/>
      <w:pPr>
        <w:ind w:left="720" w:hanging="360"/>
      </w:pPr>
      <w:rPr>
        <w:rFonts w:hint="default"/>
        <w:w w:val="100"/>
        <w:lang w:val="en-US" w:eastAsia="en-US" w:bidi="ar-SA"/>
      </w:rPr>
    </w:lvl>
    <w:lvl w:ilvl="2" w:tplc="2274FF22">
      <w:numFmt w:val="bullet"/>
      <w:lvlText w:val=""/>
      <w:lvlJc w:val="left"/>
      <w:pPr>
        <w:ind w:left="1320" w:hanging="361"/>
      </w:pPr>
      <w:rPr>
        <w:rFonts w:hint="default"/>
        <w:w w:val="100"/>
        <w:lang w:val="en-US" w:eastAsia="en-US" w:bidi="ar-SA"/>
      </w:rPr>
    </w:lvl>
    <w:lvl w:ilvl="3" w:tplc="7AA81F50">
      <w:numFmt w:val="bullet"/>
      <w:lvlText w:val=""/>
      <w:lvlJc w:val="left"/>
      <w:pPr>
        <w:ind w:left="1550" w:hanging="360"/>
      </w:pPr>
      <w:rPr>
        <w:rFonts w:hint="default"/>
        <w:w w:val="100"/>
        <w:lang w:val="en-US" w:eastAsia="en-US" w:bidi="ar-SA"/>
      </w:rPr>
    </w:lvl>
    <w:lvl w:ilvl="4" w:tplc="A986F90C">
      <w:numFmt w:val="bullet"/>
      <w:lvlText w:val=""/>
      <w:lvlJc w:val="left"/>
      <w:pPr>
        <w:ind w:left="1711" w:hanging="360"/>
      </w:pPr>
      <w:rPr>
        <w:rFonts w:ascii="Symbol" w:eastAsia="Symbol" w:hAnsi="Symbol" w:cs="Symbol" w:hint="default"/>
        <w:w w:val="100"/>
        <w:sz w:val="28"/>
        <w:szCs w:val="28"/>
        <w:lang w:val="en-US" w:eastAsia="en-US" w:bidi="ar-SA"/>
      </w:rPr>
    </w:lvl>
    <w:lvl w:ilvl="5" w:tplc="E2961C98">
      <w:numFmt w:val="bullet"/>
      <w:lvlText w:val="•"/>
      <w:lvlJc w:val="left"/>
      <w:pPr>
        <w:ind w:left="1440" w:hanging="360"/>
      </w:pPr>
      <w:rPr>
        <w:rFonts w:hint="default"/>
        <w:lang w:val="en-US" w:eastAsia="en-US" w:bidi="ar-SA"/>
      </w:rPr>
    </w:lvl>
    <w:lvl w:ilvl="6" w:tplc="665682EA">
      <w:numFmt w:val="bullet"/>
      <w:lvlText w:val="•"/>
      <w:lvlJc w:val="left"/>
      <w:pPr>
        <w:ind w:left="1480" w:hanging="360"/>
      </w:pPr>
      <w:rPr>
        <w:rFonts w:hint="default"/>
        <w:lang w:val="en-US" w:eastAsia="en-US" w:bidi="ar-SA"/>
      </w:rPr>
    </w:lvl>
    <w:lvl w:ilvl="7" w:tplc="D0143DD4">
      <w:numFmt w:val="bullet"/>
      <w:lvlText w:val="•"/>
      <w:lvlJc w:val="left"/>
      <w:pPr>
        <w:ind w:left="1560" w:hanging="360"/>
      </w:pPr>
      <w:rPr>
        <w:rFonts w:hint="default"/>
        <w:lang w:val="en-US" w:eastAsia="en-US" w:bidi="ar-SA"/>
      </w:rPr>
    </w:lvl>
    <w:lvl w:ilvl="8" w:tplc="60E6DA44">
      <w:numFmt w:val="bullet"/>
      <w:lvlText w:val="•"/>
      <w:lvlJc w:val="left"/>
      <w:pPr>
        <w:ind w:left="1600" w:hanging="360"/>
      </w:pPr>
      <w:rPr>
        <w:rFonts w:hint="default"/>
        <w:lang w:val="en-US" w:eastAsia="en-US" w:bidi="ar-SA"/>
      </w:rPr>
    </w:lvl>
  </w:abstractNum>
  <w:num w:numId="1" w16cid:durableId="2138331971">
    <w:abstractNumId w:val="15"/>
  </w:num>
  <w:num w:numId="2" w16cid:durableId="224679877">
    <w:abstractNumId w:val="11"/>
  </w:num>
  <w:num w:numId="3" w16cid:durableId="567692887">
    <w:abstractNumId w:val="14"/>
  </w:num>
  <w:num w:numId="4" w16cid:durableId="942306671">
    <w:abstractNumId w:val="1"/>
  </w:num>
  <w:num w:numId="5" w16cid:durableId="301733049">
    <w:abstractNumId w:val="9"/>
  </w:num>
  <w:num w:numId="6" w16cid:durableId="1904442587">
    <w:abstractNumId w:val="3"/>
  </w:num>
  <w:num w:numId="7" w16cid:durableId="1324042934">
    <w:abstractNumId w:val="7"/>
  </w:num>
  <w:num w:numId="8" w16cid:durableId="1498569651">
    <w:abstractNumId w:val="4"/>
  </w:num>
  <w:num w:numId="9" w16cid:durableId="702904354">
    <w:abstractNumId w:val="12"/>
  </w:num>
  <w:num w:numId="10" w16cid:durableId="1600869146">
    <w:abstractNumId w:val="10"/>
  </w:num>
  <w:num w:numId="11" w16cid:durableId="2135825053">
    <w:abstractNumId w:val="2"/>
  </w:num>
  <w:num w:numId="12" w16cid:durableId="196478642">
    <w:abstractNumId w:val="0"/>
  </w:num>
  <w:num w:numId="13" w16cid:durableId="259796335">
    <w:abstractNumId w:val="6"/>
  </w:num>
  <w:num w:numId="14" w16cid:durableId="313921835">
    <w:abstractNumId w:val="13"/>
  </w:num>
  <w:num w:numId="15" w16cid:durableId="1957175424">
    <w:abstractNumId w:val="8"/>
  </w:num>
  <w:num w:numId="16" w16cid:durableId="67266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18"/>
    <w:rsid w:val="00006E49"/>
    <w:rsid w:val="0013212D"/>
    <w:rsid w:val="00161F4D"/>
    <w:rsid w:val="00194210"/>
    <w:rsid w:val="001A264F"/>
    <w:rsid w:val="001D1900"/>
    <w:rsid w:val="00226ECE"/>
    <w:rsid w:val="002408D8"/>
    <w:rsid w:val="002736B8"/>
    <w:rsid w:val="00293BE4"/>
    <w:rsid w:val="00321369"/>
    <w:rsid w:val="004F77C9"/>
    <w:rsid w:val="0061377B"/>
    <w:rsid w:val="006F52B2"/>
    <w:rsid w:val="00705A2A"/>
    <w:rsid w:val="00781E94"/>
    <w:rsid w:val="00796204"/>
    <w:rsid w:val="007A5504"/>
    <w:rsid w:val="007F3033"/>
    <w:rsid w:val="008B39B4"/>
    <w:rsid w:val="00904C3F"/>
    <w:rsid w:val="00A3351A"/>
    <w:rsid w:val="00A644B6"/>
    <w:rsid w:val="00A66218"/>
    <w:rsid w:val="00A821A3"/>
    <w:rsid w:val="00B1795B"/>
    <w:rsid w:val="00B47BBC"/>
    <w:rsid w:val="00C35385"/>
    <w:rsid w:val="00DB713F"/>
    <w:rsid w:val="00DF37A5"/>
    <w:rsid w:val="00EA4AB5"/>
    <w:rsid w:val="00F62DA3"/>
    <w:rsid w:val="00F93D2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D3D3"/>
  <w15:chartTrackingRefBased/>
  <w15:docId w15:val="{671BA21F-A431-4FBB-997C-AB44749C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4F"/>
  </w:style>
  <w:style w:type="paragraph" w:styleId="Heading2">
    <w:name w:val="heading 2"/>
    <w:basedOn w:val="Normal"/>
    <w:next w:val="Normal"/>
    <w:link w:val="Heading2Char"/>
    <w:uiPriority w:val="9"/>
    <w:semiHidden/>
    <w:unhideWhenUsed/>
    <w:qFormat/>
    <w:rsid w:val="00613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0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1"/>
    <w:qFormat/>
    <w:rsid w:val="0061377B"/>
    <w:pPr>
      <w:widowControl w:val="0"/>
      <w:autoSpaceDE w:val="0"/>
      <w:autoSpaceDN w:val="0"/>
      <w:spacing w:after="0" w:line="240" w:lineRule="auto"/>
      <w:ind w:left="619"/>
      <w:outlineLvl w:val="4"/>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6E49"/>
    <w:pPr>
      <w:widowControl w:val="0"/>
      <w:autoSpaceDE w:val="0"/>
      <w:autoSpaceDN w:val="0"/>
      <w:spacing w:after="0" w:line="240" w:lineRule="auto"/>
      <w:ind w:left="1339"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B47BBC"/>
    <w:rPr>
      <w:color w:val="0000FF"/>
      <w:u w:val="single"/>
    </w:rPr>
  </w:style>
  <w:style w:type="character" w:customStyle="1" w:styleId="jpfdse">
    <w:name w:val="jpfdse"/>
    <w:basedOn w:val="DefaultParagraphFont"/>
    <w:rsid w:val="0013212D"/>
  </w:style>
  <w:style w:type="paragraph" w:styleId="BodyText">
    <w:name w:val="Body Text"/>
    <w:basedOn w:val="Normal"/>
    <w:link w:val="BodyTextChar"/>
    <w:uiPriority w:val="1"/>
    <w:qFormat/>
    <w:rsid w:val="001D1900"/>
    <w:pPr>
      <w:widowControl w:val="0"/>
      <w:autoSpaceDE w:val="0"/>
      <w:autoSpaceDN w:val="0"/>
      <w:spacing w:after="0" w:line="240" w:lineRule="auto"/>
      <w:ind w:left="1339" w:hanging="361"/>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1D1900"/>
    <w:rPr>
      <w:rFonts w:ascii="Times New Roman" w:eastAsia="Times New Roman" w:hAnsi="Times New Roman" w:cs="Times New Roman"/>
      <w:sz w:val="28"/>
      <w:szCs w:val="28"/>
      <w:lang w:val="en-US"/>
    </w:rPr>
  </w:style>
  <w:style w:type="character" w:customStyle="1" w:styleId="Heading5Char">
    <w:name w:val="Heading 5 Char"/>
    <w:basedOn w:val="DefaultParagraphFont"/>
    <w:link w:val="Heading5"/>
    <w:uiPriority w:val="1"/>
    <w:rsid w:val="0061377B"/>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semiHidden/>
    <w:rsid w:val="0061377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1377B"/>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61377B"/>
    <w:rPr>
      <w:b/>
      <w:bCs/>
    </w:rPr>
  </w:style>
  <w:style w:type="character" w:customStyle="1" w:styleId="hgkelc">
    <w:name w:val="hgkelc"/>
    <w:basedOn w:val="DefaultParagraphFont"/>
    <w:rsid w:val="0061377B"/>
  </w:style>
  <w:style w:type="character" w:customStyle="1" w:styleId="kx21rb">
    <w:name w:val="kx21rb"/>
    <w:basedOn w:val="DefaultParagraphFont"/>
    <w:rsid w:val="0061377B"/>
  </w:style>
  <w:style w:type="paragraph" w:styleId="Header">
    <w:name w:val="header"/>
    <w:basedOn w:val="Normal"/>
    <w:link w:val="HeaderChar"/>
    <w:uiPriority w:val="99"/>
    <w:unhideWhenUsed/>
    <w:rsid w:val="00705A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A2A"/>
  </w:style>
  <w:style w:type="paragraph" w:styleId="Footer">
    <w:name w:val="footer"/>
    <w:basedOn w:val="Normal"/>
    <w:link w:val="FooterChar"/>
    <w:uiPriority w:val="99"/>
    <w:unhideWhenUsed/>
    <w:rsid w:val="00705A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A2A"/>
  </w:style>
  <w:style w:type="character" w:customStyle="1" w:styleId="Heading3Char">
    <w:name w:val="Heading 3 Char"/>
    <w:basedOn w:val="DefaultParagraphFont"/>
    <w:link w:val="Heading3"/>
    <w:uiPriority w:val="9"/>
    <w:semiHidden/>
    <w:rsid w:val="002408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00418">
      <w:bodyDiv w:val="1"/>
      <w:marLeft w:val="0"/>
      <w:marRight w:val="0"/>
      <w:marTop w:val="0"/>
      <w:marBottom w:val="0"/>
      <w:divBdr>
        <w:top w:val="none" w:sz="0" w:space="0" w:color="auto"/>
        <w:left w:val="none" w:sz="0" w:space="0" w:color="auto"/>
        <w:bottom w:val="none" w:sz="0" w:space="0" w:color="auto"/>
        <w:right w:val="none" w:sz="0" w:space="0" w:color="auto"/>
      </w:divBdr>
    </w:div>
    <w:div w:id="551235605">
      <w:bodyDiv w:val="1"/>
      <w:marLeft w:val="0"/>
      <w:marRight w:val="0"/>
      <w:marTop w:val="0"/>
      <w:marBottom w:val="0"/>
      <w:divBdr>
        <w:top w:val="none" w:sz="0" w:space="0" w:color="auto"/>
        <w:left w:val="none" w:sz="0" w:space="0" w:color="auto"/>
        <w:bottom w:val="none" w:sz="0" w:space="0" w:color="auto"/>
        <w:right w:val="none" w:sz="0" w:space="0" w:color="auto"/>
      </w:divBdr>
    </w:div>
    <w:div w:id="558130555">
      <w:bodyDiv w:val="1"/>
      <w:marLeft w:val="0"/>
      <w:marRight w:val="0"/>
      <w:marTop w:val="0"/>
      <w:marBottom w:val="0"/>
      <w:divBdr>
        <w:top w:val="none" w:sz="0" w:space="0" w:color="auto"/>
        <w:left w:val="none" w:sz="0" w:space="0" w:color="auto"/>
        <w:bottom w:val="none" w:sz="0" w:space="0" w:color="auto"/>
        <w:right w:val="none" w:sz="0" w:space="0" w:color="auto"/>
      </w:divBdr>
      <w:divsChild>
        <w:div w:id="1232158073">
          <w:marLeft w:val="0"/>
          <w:marRight w:val="0"/>
          <w:marTop w:val="0"/>
          <w:marBottom w:val="0"/>
          <w:divBdr>
            <w:top w:val="none" w:sz="0" w:space="0" w:color="auto"/>
            <w:left w:val="none" w:sz="0" w:space="0" w:color="auto"/>
            <w:bottom w:val="none" w:sz="0" w:space="0" w:color="auto"/>
            <w:right w:val="none" w:sz="0" w:space="0" w:color="auto"/>
          </w:divBdr>
          <w:divsChild>
            <w:div w:id="2129467989">
              <w:marLeft w:val="0"/>
              <w:marRight w:val="0"/>
              <w:marTop w:val="0"/>
              <w:marBottom w:val="0"/>
              <w:divBdr>
                <w:top w:val="none" w:sz="0" w:space="0" w:color="auto"/>
                <w:left w:val="none" w:sz="0" w:space="0" w:color="auto"/>
                <w:bottom w:val="none" w:sz="0" w:space="0" w:color="auto"/>
                <w:right w:val="none" w:sz="0" w:space="0" w:color="auto"/>
              </w:divBdr>
              <w:divsChild>
                <w:div w:id="607160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3823862">
      <w:bodyDiv w:val="1"/>
      <w:marLeft w:val="0"/>
      <w:marRight w:val="0"/>
      <w:marTop w:val="0"/>
      <w:marBottom w:val="0"/>
      <w:divBdr>
        <w:top w:val="none" w:sz="0" w:space="0" w:color="auto"/>
        <w:left w:val="none" w:sz="0" w:space="0" w:color="auto"/>
        <w:bottom w:val="none" w:sz="0" w:space="0" w:color="auto"/>
        <w:right w:val="none" w:sz="0" w:space="0" w:color="auto"/>
      </w:divBdr>
      <w:divsChild>
        <w:div w:id="1440639397">
          <w:marLeft w:val="0"/>
          <w:marRight w:val="0"/>
          <w:marTop w:val="0"/>
          <w:marBottom w:val="0"/>
          <w:divBdr>
            <w:top w:val="none" w:sz="0" w:space="0" w:color="auto"/>
            <w:left w:val="none" w:sz="0" w:space="0" w:color="auto"/>
            <w:bottom w:val="none" w:sz="0" w:space="0" w:color="auto"/>
            <w:right w:val="none" w:sz="0" w:space="0" w:color="auto"/>
          </w:divBdr>
        </w:div>
      </w:divsChild>
    </w:div>
    <w:div w:id="970983547">
      <w:bodyDiv w:val="1"/>
      <w:marLeft w:val="0"/>
      <w:marRight w:val="0"/>
      <w:marTop w:val="0"/>
      <w:marBottom w:val="0"/>
      <w:divBdr>
        <w:top w:val="none" w:sz="0" w:space="0" w:color="auto"/>
        <w:left w:val="none" w:sz="0" w:space="0" w:color="auto"/>
        <w:bottom w:val="none" w:sz="0" w:space="0" w:color="auto"/>
        <w:right w:val="none" w:sz="0" w:space="0" w:color="auto"/>
      </w:divBdr>
      <w:divsChild>
        <w:div w:id="122385660">
          <w:marLeft w:val="0"/>
          <w:marRight w:val="0"/>
          <w:marTop w:val="0"/>
          <w:marBottom w:val="0"/>
          <w:divBdr>
            <w:top w:val="none" w:sz="0" w:space="0" w:color="auto"/>
            <w:left w:val="none" w:sz="0" w:space="0" w:color="auto"/>
            <w:bottom w:val="none" w:sz="0" w:space="0" w:color="auto"/>
            <w:right w:val="none" w:sz="0" w:space="0" w:color="auto"/>
          </w:divBdr>
          <w:divsChild>
            <w:div w:id="1683627404">
              <w:marLeft w:val="0"/>
              <w:marRight w:val="0"/>
              <w:marTop w:val="0"/>
              <w:marBottom w:val="0"/>
              <w:divBdr>
                <w:top w:val="none" w:sz="0" w:space="0" w:color="auto"/>
                <w:left w:val="none" w:sz="0" w:space="0" w:color="auto"/>
                <w:bottom w:val="none" w:sz="0" w:space="0" w:color="auto"/>
                <w:right w:val="none" w:sz="0" w:space="0" w:color="auto"/>
              </w:divBdr>
              <w:divsChild>
                <w:div w:id="23332785">
                  <w:marLeft w:val="0"/>
                  <w:marRight w:val="0"/>
                  <w:marTop w:val="0"/>
                  <w:marBottom w:val="0"/>
                  <w:divBdr>
                    <w:top w:val="none" w:sz="0" w:space="0" w:color="auto"/>
                    <w:left w:val="none" w:sz="0" w:space="0" w:color="auto"/>
                    <w:bottom w:val="none" w:sz="0" w:space="0" w:color="auto"/>
                    <w:right w:val="none" w:sz="0" w:space="0" w:color="auto"/>
                  </w:divBdr>
                  <w:divsChild>
                    <w:div w:id="9651393">
                      <w:marLeft w:val="0"/>
                      <w:marRight w:val="0"/>
                      <w:marTop w:val="0"/>
                      <w:marBottom w:val="150"/>
                      <w:divBdr>
                        <w:top w:val="single" w:sz="6" w:space="4" w:color="DDDDDD"/>
                        <w:left w:val="single" w:sz="6" w:space="4" w:color="DDDDDD"/>
                        <w:bottom w:val="single" w:sz="6" w:space="4" w:color="DDDDDD"/>
                        <w:right w:val="single" w:sz="6" w:space="4" w:color="DDDDDD"/>
                      </w:divBdr>
                      <w:divsChild>
                        <w:div w:id="1563373166">
                          <w:marLeft w:val="0"/>
                          <w:marRight w:val="0"/>
                          <w:marTop w:val="480"/>
                          <w:marBottom w:val="0"/>
                          <w:divBdr>
                            <w:top w:val="none" w:sz="0" w:space="0" w:color="auto"/>
                            <w:left w:val="none" w:sz="0" w:space="0" w:color="auto"/>
                            <w:bottom w:val="none" w:sz="0" w:space="0" w:color="auto"/>
                            <w:right w:val="none" w:sz="0" w:space="0" w:color="auto"/>
                          </w:divBdr>
                          <w:divsChild>
                            <w:div w:id="1509910424">
                              <w:marLeft w:val="1500"/>
                              <w:marRight w:val="1500"/>
                              <w:marTop w:val="0"/>
                              <w:marBottom w:val="0"/>
                              <w:divBdr>
                                <w:top w:val="none" w:sz="0" w:space="0" w:color="auto"/>
                                <w:left w:val="none" w:sz="0" w:space="0" w:color="auto"/>
                                <w:bottom w:val="none" w:sz="0" w:space="0" w:color="auto"/>
                                <w:right w:val="none" w:sz="0" w:space="0" w:color="auto"/>
                              </w:divBdr>
                            </w:div>
                          </w:divsChild>
                        </w:div>
                        <w:div w:id="2121684144">
                          <w:marLeft w:val="0"/>
                          <w:marRight w:val="0"/>
                          <w:marTop w:val="150"/>
                          <w:marBottom w:val="0"/>
                          <w:divBdr>
                            <w:top w:val="none" w:sz="0" w:space="0" w:color="auto"/>
                            <w:left w:val="none" w:sz="0" w:space="0" w:color="auto"/>
                            <w:bottom w:val="none" w:sz="0" w:space="0" w:color="auto"/>
                            <w:right w:val="none" w:sz="0" w:space="0" w:color="auto"/>
                          </w:divBdr>
                          <w:divsChild>
                            <w:div w:id="1208448323">
                              <w:marLeft w:val="0"/>
                              <w:marRight w:val="450"/>
                              <w:marTop w:val="0"/>
                              <w:marBottom w:val="0"/>
                              <w:divBdr>
                                <w:top w:val="none" w:sz="0" w:space="0" w:color="auto"/>
                                <w:left w:val="none" w:sz="0" w:space="0" w:color="auto"/>
                                <w:bottom w:val="none" w:sz="0" w:space="0" w:color="auto"/>
                                <w:right w:val="none" w:sz="0" w:space="0" w:color="auto"/>
                              </w:divBdr>
                            </w:div>
                            <w:div w:id="1373572657">
                              <w:marLeft w:val="0"/>
                              <w:marRight w:val="0"/>
                              <w:marTop w:val="0"/>
                              <w:marBottom w:val="0"/>
                              <w:divBdr>
                                <w:top w:val="none" w:sz="0" w:space="0" w:color="auto"/>
                                <w:left w:val="none" w:sz="0" w:space="0" w:color="auto"/>
                                <w:bottom w:val="none" w:sz="0" w:space="0" w:color="auto"/>
                                <w:right w:val="none" w:sz="0" w:space="0" w:color="auto"/>
                              </w:divBdr>
                              <w:divsChild>
                                <w:div w:id="6686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90394">
                      <w:marLeft w:val="0"/>
                      <w:marRight w:val="0"/>
                      <w:marTop w:val="0"/>
                      <w:marBottom w:val="0"/>
                      <w:divBdr>
                        <w:top w:val="single" w:sz="2" w:space="0" w:color="DDDDDD"/>
                        <w:left w:val="single" w:sz="2" w:space="0" w:color="DDDDDD"/>
                        <w:bottom w:val="single" w:sz="2" w:space="0" w:color="DDDDDD"/>
                        <w:right w:val="single" w:sz="2" w:space="0" w:color="DDDDDD"/>
                      </w:divBdr>
                      <w:divsChild>
                        <w:div w:id="414790924">
                          <w:marLeft w:val="0"/>
                          <w:marRight w:val="0"/>
                          <w:marTop w:val="0"/>
                          <w:marBottom w:val="0"/>
                          <w:divBdr>
                            <w:top w:val="none" w:sz="0" w:space="0" w:color="auto"/>
                            <w:left w:val="none" w:sz="0" w:space="0" w:color="auto"/>
                            <w:bottom w:val="none" w:sz="0" w:space="0" w:color="auto"/>
                            <w:right w:val="none" w:sz="0" w:space="0" w:color="auto"/>
                          </w:divBdr>
                          <w:divsChild>
                            <w:div w:id="11956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63471">
                  <w:marLeft w:val="0"/>
                  <w:marRight w:val="0"/>
                  <w:marTop w:val="0"/>
                  <w:marBottom w:val="0"/>
                  <w:divBdr>
                    <w:top w:val="none" w:sz="0" w:space="0" w:color="auto"/>
                    <w:left w:val="none" w:sz="0" w:space="0" w:color="auto"/>
                    <w:bottom w:val="none" w:sz="0" w:space="0" w:color="auto"/>
                    <w:right w:val="none" w:sz="0" w:space="0" w:color="auto"/>
                  </w:divBdr>
                  <w:divsChild>
                    <w:div w:id="1782843425">
                      <w:marLeft w:val="0"/>
                      <w:marRight w:val="0"/>
                      <w:marTop w:val="300"/>
                      <w:marBottom w:val="300"/>
                      <w:divBdr>
                        <w:top w:val="none" w:sz="0" w:space="0" w:color="auto"/>
                        <w:left w:val="none" w:sz="0" w:space="0" w:color="auto"/>
                        <w:bottom w:val="none" w:sz="0" w:space="0" w:color="auto"/>
                        <w:right w:val="none" w:sz="0" w:space="0" w:color="auto"/>
                      </w:divBdr>
                      <w:divsChild>
                        <w:div w:id="1545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92555">
          <w:marLeft w:val="0"/>
          <w:marRight w:val="0"/>
          <w:marTop w:val="0"/>
          <w:marBottom w:val="0"/>
          <w:divBdr>
            <w:top w:val="none" w:sz="0" w:space="0" w:color="auto"/>
            <w:left w:val="none" w:sz="0" w:space="0" w:color="auto"/>
            <w:bottom w:val="none" w:sz="0" w:space="0" w:color="auto"/>
            <w:right w:val="none" w:sz="0" w:space="0" w:color="auto"/>
          </w:divBdr>
          <w:divsChild>
            <w:div w:id="670522363">
              <w:marLeft w:val="0"/>
              <w:marRight w:val="0"/>
              <w:marTop w:val="0"/>
              <w:marBottom w:val="0"/>
              <w:divBdr>
                <w:top w:val="none" w:sz="0" w:space="0" w:color="auto"/>
                <w:left w:val="none" w:sz="0" w:space="0" w:color="auto"/>
                <w:bottom w:val="none" w:sz="0" w:space="0" w:color="auto"/>
                <w:right w:val="none" w:sz="0" w:space="0" w:color="auto"/>
              </w:divBdr>
              <w:divsChild>
                <w:div w:id="2428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8443">
          <w:marLeft w:val="0"/>
          <w:marRight w:val="0"/>
          <w:marTop w:val="0"/>
          <w:marBottom w:val="0"/>
          <w:divBdr>
            <w:top w:val="none" w:sz="0" w:space="0" w:color="auto"/>
            <w:left w:val="none" w:sz="0" w:space="0" w:color="auto"/>
            <w:bottom w:val="none" w:sz="0" w:space="0" w:color="auto"/>
            <w:right w:val="none" w:sz="0" w:space="0" w:color="auto"/>
          </w:divBdr>
          <w:divsChild>
            <w:div w:id="937980808">
              <w:marLeft w:val="0"/>
              <w:marRight w:val="0"/>
              <w:marTop w:val="0"/>
              <w:marBottom w:val="0"/>
              <w:divBdr>
                <w:top w:val="none" w:sz="0" w:space="0" w:color="auto"/>
                <w:left w:val="none" w:sz="0" w:space="0" w:color="auto"/>
                <w:bottom w:val="none" w:sz="0" w:space="0" w:color="auto"/>
                <w:right w:val="none" w:sz="0" w:space="0" w:color="auto"/>
              </w:divBdr>
              <w:divsChild>
                <w:div w:id="684288559">
                  <w:marLeft w:val="0"/>
                  <w:marRight w:val="0"/>
                  <w:marTop w:val="0"/>
                  <w:marBottom w:val="0"/>
                  <w:divBdr>
                    <w:top w:val="none" w:sz="0" w:space="0" w:color="auto"/>
                    <w:left w:val="none" w:sz="0" w:space="0" w:color="auto"/>
                    <w:bottom w:val="none" w:sz="0" w:space="0" w:color="auto"/>
                    <w:right w:val="none" w:sz="0" w:space="0" w:color="auto"/>
                  </w:divBdr>
                  <w:divsChild>
                    <w:div w:id="2146466989">
                      <w:marLeft w:val="0"/>
                      <w:marRight w:val="0"/>
                      <w:marTop w:val="0"/>
                      <w:marBottom w:val="0"/>
                      <w:divBdr>
                        <w:top w:val="none" w:sz="0" w:space="0" w:color="auto"/>
                        <w:left w:val="none" w:sz="0" w:space="0" w:color="auto"/>
                        <w:bottom w:val="none" w:sz="0" w:space="0" w:color="auto"/>
                        <w:right w:val="none" w:sz="0" w:space="0" w:color="auto"/>
                      </w:divBdr>
                      <w:divsChild>
                        <w:div w:id="582419183">
                          <w:marLeft w:val="0"/>
                          <w:marRight w:val="0"/>
                          <w:marTop w:val="0"/>
                          <w:marBottom w:val="0"/>
                          <w:divBdr>
                            <w:top w:val="none" w:sz="0" w:space="0" w:color="auto"/>
                            <w:left w:val="none" w:sz="0" w:space="0" w:color="auto"/>
                            <w:bottom w:val="none" w:sz="0" w:space="0" w:color="auto"/>
                            <w:right w:val="none" w:sz="0" w:space="0" w:color="auto"/>
                          </w:divBdr>
                        </w:div>
                        <w:div w:id="1206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18108">
      <w:bodyDiv w:val="1"/>
      <w:marLeft w:val="0"/>
      <w:marRight w:val="0"/>
      <w:marTop w:val="0"/>
      <w:marBottom w:val="0"/>
      <w:divBdr>
        <w:top w:val="none" w:sz="0" w:space="0" w:color="auto"/>
        <w:left w:val="none" w:sz="0" w:space="0" w:color="auto"/>
        <w:bottom w:val="none" w:sz="0" w:space="0" w:color="auto"/>
        <w:right w:val="none" w:sz="0" w:space="0" w:color="auto"/>
      </w:divBdr>
    </w:div>
    <w:div w:id="1144857680">
      <w:bodyDiv w:val="1"/>
      <w:marLeft w:val="0"/>
      <w:marRight w:val="0"/>
      <w:marTop w:val="0"/>
      <w:marBottom w:val="0"/>
      <w:divBdr>
        <w:top w:val="none" w:sz="0" w:space="0" w:color="auto"/>
        <w:left w:val="none" w:sz="0" w:space="0" w:color="auto"/>
        <w:bottom w:val="none" w:sz="0" w:space="0" w:color="auto"/>
        <w:right w:val="none" w:sz="0" w:space="0" w:color="auto"/>
      </w:divBdr>
    </w:div>
    <w:div w:id="1409696031">
      <w:bodyDiv w:val="1"/>
      <w:marLeft w:val="0"/>
      <w:marRight w:val="0"/>
      <w:marTop w:val="0"/>
      <w:marBottom w:val="0"/>
      <w:divBdr>
        <w:top w:val="none" w:sz="0" w:space="0" w:color="auto"/>
        <w:left w:val="none" w:sz="0" w:space="0" w:color="auto"/>
        <w:bottom w:val="none" w:sz="0" w:space="0" w:color="auto"/>
        <w:right w:val="none" w:sz="0" w:space="0" w:color="auto"/>
      </w:divBdr>
    </w:div>
    <w:div w:id="1411846526">
      <w:bodyDiv w:val="1"/>
      <w:marLeft w:val="0"/>
      <w:marRight w:val="0"/>
      <w:marTop w:val="0"/>
      <w:marBottom w:val="0"/>
      <w:divBdr>
        <w:top w:val="none" w:sz="0" w:space="0" w:color="auto"/>
        <w:left w:val="none" w:sz="0" w:space="0" w:color="auto"/>
        <w:bottom w:val="none" w:sz="0" w:space="0" w:color="auto"/>
        <w:right w:val="none" w:sz="0" w:space="0" w:color="auto"/>
      </w:divBdr>
      <w:divsChild>
        <w:div w:id="610477808">
          <w:marLeft w:val="0"/>
          <w:marRight w:val="0"/>
          <w:marTop w:val="0"/>
          <w:marBottom w:val="0"/>
          <w:divBdr>
            <w:top w:val="none" w:sz="0" w:space="0" w:color="auto"/>
            <w:left w:val="none" w:sz="0" w:space="0" w:color="auto"/>
            <w:bottom w:val="none" w:sz="0" w:space="0" w:color="auto"/>
            <w:right w:val="none" w:sz="0" w:space="0" w:color="auto"/>
          </w:divBdr>
          <w:divsChild>
            <w:div w:id="11160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1197">
      <w:bodyDiv w:val="1"/>
      <w:marLeft w:val="0"/>
      <w:marRight w:val="0"/>
      <w:marTop w:val="0"/>
      <w:marBottom w:val="0"/>
      <w:divBdr>
        <w:top w:val="none" w:sz="0" w:space="0" w:color="auto"/>
        <w:left w:val="none" w:sz="0" w:space="0" w:color="auto"/>
        <w:bottom w:val="none" w:sz="0" w:space="0" w:color="auto"/>
        <w:right w:val="none" w:sz="0" w:space="0" w:color="auto"/>
      </w:divBdr>
      <w:divsChild>
        <w:div w:id="1144003715">
          <w:marLeft w:val="0"/>
          <w:marRight w:val="0"/>
          <w:marTop w:val="0"/>
          <w:marBottom w:val="0"/>
          <w:divBdr>
            <w:top w:val="none" w:sz="0" w:space="0" w:color="auto"/>
            <w:left w:val="none" w:sz="0" w:space="0" w:color="auto"/>
            <w:bottom w:val="none" w:sz="0" w:space="0" w:color="auto"/>
            <w:right w:val="none" w:sz="0" w:space="0" w:color="auto"/>
          </w:divBdr>
          <w:divsChild>
            <w:div w:id="112791014">
              <w:marLeft w:val="0"/>
              <w:marRight w:val="0"/>
              <w:marTop w:val="0"/>
              <w:marBottom w:val="0"/>
              <w:divBdr>
                <w:top w:val="none" w:sz="0" w:space="0" w:color="auto"/>
                <w:left w:val="none" w:sz="0" w:space="0" w:color="auto"/>
                <w:bottom w:val="none" w:sz="0" w:space="0" w:color="auto"/>
                <w:right w:val="none" w:sz="0" w:space="0" w:color="auto"/>
              </w:divBdr>
            </w:div>
          </w:divsChild>
        </w:div>
        <w:div w:id="1820998526">
          <w:marLeft w:val="0"/>
          <w:marRight w:val="0"/>
          <w:marTop w:val="0"/>
          <w:marBottom w:val="0"/>
          <w:divBdr>
            <w:top w:val="none" w:sz="0" w:space="0" w:color="auto"/>
            <w:left w:val="none" w:sz="0" w:space="0" w:color="auto"/>
            <w:bottom w:val="none" w:sz="0" w:space="0" w:color="auto"/>
            <w:right w:val="none" w:sz="0" w:space="0" w:color="auto"/>
          </w:divBdr>
          <w:divsChild>
            <w:div w:id="1686132588">
              <w:marLeft w:val="0"/>
              <w:marRight w:val="0"/>
              <w:marTop w:val="0"/>
              <w:marBottom w:val="0"/>
              <w:divBdr>
                <w:top w:val="none" w:sz="0" w:space="0" w:color="auto"/>
                <w:left w:val="none" w:sz="0" w:space="0" w:color="auto"/>
                <w:bottom w:val="none" w:sz="0" w:space="0" w:color="auto"/>
                <w:right w:val="none" w:sz="0" w:space="0" w:color="auto"/>
              </w:divBdr>
            </w:div>
          </w:divsChild>
        </w:div>
        <w:div w:id="1005787740">
          <w:marLeft w:val="0"/>
          <w:marRight w:val="0"/>
          <w:marTop w:val="0"/>
          <w:marBottom w:val="0"/>
          <w:divBdr>
            <w:top w:val="none" w:sz="0" w:space="0" w:color="auto"/>
            <w:left w:val="none" w:sz="0" w:space="0" w:color="auto"/>
            <w:bottom w:val="none" w:sz="0" w:space="0" w:color="auto"/>
            <w:right w:val="none" w:sz="0" w:space="0" w:color="auto"/>
          </w:divBdr>
          <w:divsChild>
            <w:div w:id="2047824209">
              <w:marLeft w:val="0"/>
              <w:marRight w:val="0"/>
              <w:marTop w:val="0"/>
              <w:marBottom w:val="0"/>
              <w:divBdr>
                <w:top w:val="none" w:sz="0" w:space="0" w:color="auto"/>
                <w:left w:val="none" w:sz="0" w:space="0" w:color="auto"/>
                <w:bottom w:val="none" w:sz="0" w:space="0" w:color="auto"/>
                <w:right w:val="none" w:sz="0" w:space="0" w:color="auto"/>
              </w:divBdr>
            </w:div>
          </w:divsChild>
        </w:div>
        <w:div w:id="2098211600">
          <w:marLeft w:val="0"/>
          <w:marRight w:val="0"/>
          <w:marTop w:val="0"/>
          <w:marBottom w:val="0"/>
          <w:divBdr>
            <w:top w:val="none" w:sz="0" w:space="0" w:color="auto"/>
            <w:left w:val="none" w:sz="0" w:space="0" w:color="auto"/>
            <w:bottom w:val="none" w:sz="0" w:space="0" w:color="auto"/>
            <w:right w:val="none" w:sz="0" w:space="0" w:color="auto"/>
          </w:divBdr>
          <w:divsChild>
            <w:div w:id="1373260898">
              <w:marLeft w:val="0"/>
              <w:marRight w:val="0"/>
              <w:marTop w:val="0"/>
              <w:marBottom w:val="0"/>
              <w:divBdr>
                <w:top w:val="none" w:sz="0" w:space="0" w:color="auto"/>
                <w:left w:val="none" w:sz="0" w:space="0" w:color="auto"/>
                <w:bottom w:val="none" w:sz="0" w:space="0" w:color="auto"/>
                <w:right w:val="none" w:sz="0" w:space="0" w:color="auto"/>
              </w:divBdr>
            </w:div>
          </w:divsChild>
        </w:div>
        <w:div w:id="1093360950">
          <w:marLeft w:val="0"/>
          <w:marRight w:val="0"/>
          <w:marTop w:val="0"/>
          <w:marBottom w:val="0"/>
          <w:divBdr>
            <w:top w:val="none" w:sz="0" w:space="0" w:color="auto"/>
            <w:left w:val="none" w:sz="0" w:space="0" w:color="auto"/>
            <w:bottom w:val="none" w:sz="0" w:space="0" w:color="auto"/>
            <w:right w:val="none" w:sz="0" w:space="0" w:color="auto"/>
          </w:divBdr>
          <w:divsChild>
            <w:div w:id="3057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3553">
      <w:bodyDiv w:val="1"/>
      <w:marLeft w:val="0"/>
      <w:marRight w:val="0"/>
      <w:marTop w:val="0"/>
      <w:marBottom w:val="0"/>
      <w:divBdr>
        <w:top w:val="none" w:sz="0" w:space="0" w:color="auto"/>
        <w:left w:val="none" w:sz="0" w:space="0" w:color="auto"/>
        <w:bottom w:val="none" w:sz="0" w:space="0" w:color="auto"/>
        <w:right w:val="none" w:sz="0" w:space="0" w:color="auto"/>
      </w:divBdr>
    </w:div>
    <w:div w:id="1521704015">
      <w:bodyDiv w:val="1"/>
      <w:marLeft w:val="0"/>
      <w:marRight w:val="0"/>
      <w:marTop w:val="0"/>
      <w:marBottom w:val="0"/>
      <w:divBdr>
        <w:top w:val="none" w:sz="0" w:space="0" w:color="auto"/>
        <w:left w:val="none" w:sz="0" w:space="0" w:color="auto"/>
        <w:bottom w:val="none" w:sz="0" w:space="0" w:color="auto"/>
        <w:right w:val="none" w:sz="0" w:space="0" w:color="auto"/>
      </w:divBdr>
    </w:div>
    <w:div w:id="1583296395">
      <w:bodyDiv w:val="1"/>
      <w:marLeft w:val="0"/>
      <w:marRight w:val="0"/>
      <w:marTop w:val="0"/>
      <w:marBottom w:val="0"/>
      <w:divBdr>
        <w:top w:val="none" w:sz="0" w:space="0" w:color="auto"/>
        <w:left w:val="none" w:sz="0" w:space="0" w:color="auto"/>
        <w:bottom w:val="none" w:sz="0" w:space="0" w:color="auto"/>
        <w:right w:val="none" w:sz="0" w:space="0" w:color="auto"/>
      </w:divBdr>
      <w:divsChild>
        <w:div w:id="146241492">
          <w:marLeft w:val="0"/>
          <w:marRight w:val="0"/>
          <w:marTop w:val="0"/>
          <w:marBottom w:val="0"/>
          <w:divBdr>
            <w:top w:val="none" w:sz="0" w:space="0" w:color="auto"/>
            <w:left w:val="none" w:sz="0" w:space="0" w:color="auto"/>
            <w:bottom w:val="none" w:sz="0" w:space="0" w:color="auto"/>
            <w:right w:val="none" w:sz="0" w:space="0" w:color="auto"/>
          </w:divBdr>
          <w:divsChild>
            <w:div w:id="1048264211">
              <w:marLeft w:val="0"/>
              <w:marRight w:val="0"/>
              <w:marTop w:val="0"/>
              <w:marBottom w:val="0"/>
              <w:divBdr>
                <w:top w:val="none" w:sz="0" w:space="0" w:color="auto"/>
                <w:left w:val="none" w:sz="0" w:space="0" w:color="auto"/>
                <w:bottom w:val="none" w:sz="0" w:space="0" w:color="auto"/>
                <w:right w:val="none" w:sz="0" w:space="0" w:color="auto"/>
              </w:divBdr>
            </w:div>
          </w:divsChild>
        </w:div>
        <w:div w:id="1456364253">
          <w:marLeft w:val="0"/>
          <w:marRight w:val="0"/>
          <w:marTop w:val="0"/>
          <w:marBottom w:val="0"/>
          <w:divBdr>
            <w:top w:val="none" w:sz="0" w:space="0" w:color="auto"/>
            <w:left w:val="none" w:sz="0" w:space="0" w:color="auto"/>
            <w:bottom w:val="none" w:sz="0" w:space="0" w:color="auto"/>
            <w:right w:val="none" w:sz="0" w:space="0" w:color="auto"/>
          </w:divBdr>
          <w:divsChild>
            <w:div w:id="5044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697">
      <w:bodyDiv w:val="1"/>
      <w:marLeft w:val="0"/>
      <w:marRight w:val="0"/>
      <w:marTop w:val="0"/>
      <w:marBottom w:val="0"/>
      <w:divBdr>
        <w:top w:val="none" w:sz="0" w:space="0" w:color="auto"/>
        <w:left w:val="none" w:sz="0" w:space="0" w:color="auto"/>
        <w:bottom w:val="none" w:sz="0" w:space="0" w:color="auto"/>
        <w:right w:val="none" w:sz="0" w:space="0" w:color="auto"/>
      </w:divBdr>
      <w:divsChild>
        <w:div w:id="1844080426">
          <w:marLeft w:val="720"/>
          <w:marRight w:val="0"/>
          <w:marTop w:val="0"/>
          <w:marBottom w:val="360"/>
          <w:divBdr>
            <w:top w:val="none" w:sz="0" w:space="0" w:color="auto"/>
            <w:left w:val="none" w:sz="0" w:space="0" w:color="auto"/>
            <w:bottom w:val="none" w:sz="0" w:space="0" w:color="auto"/>
            <w:right w:val="none" w:sz="0" w:space="0" w:color="auto"/>
          </w:divBdr>
        </w:div>
        <w:div w:id="1453205913">
          <w:marLeft w:val="720"/>
          <w:marRight w:val="0"/>
          <w:marTop w:val="0"/>
          <w:marBottom w:val="360"/>
          <w:divBdr>
            <w:top w:val="none" w:sz="0" w:space="0" w:color="auto"/>
            <w:left w:val="none" w:sz="0" w:space="0" w:color="auto"/>
            <w:bottom w:val="none" w:sz="0" w:space="0" w:color="auto"/>
            <w:right w:val="none" w:sz="0" w:space="0" w:color="auto"/>
          </w:divBdr>
        </w:div>
        <w:div w:id="1767775028">
          <w:marLeft w:val="720"/>
          <w:marRight w:val="0"/>
          <w:marTop w:val="0"/>
          <w:marBottom w:val="360"/>
          <w:divBdr>
            <w:top w:val="none" w:sz="0" w:space="0" w:color="auto"/>
            <w:left w:val="none" w:sz="0" w:space="0" w:color="auto"/>
            <w:bottom w:val="none" w:sz="0" w:space="0" w:color="auto"/>
            <w:right w:val="none" w:sz="0" w:space="0" w:color="auto"/>
          </w:divBdr>
        </w:div>
        <w:div w:id="515047535">
          <w:marLeft w:val="720"/>
          <w:marRight w:val="0"/>
          <w:marTop w:val="0"/>
          <w:marBottom w:val="360"/>
          <w:divBdr>
            <w:top w:val="none" w:sz="0" w:space="0" w:color="auto"/>
            <w:left w:val="none" w:sz="0" w:space="0" w:color="auto"/>
            <w:bottom w:val="none" w:sz="0" w:space="0" w:color="auto"/>
            <w:right w:val="none" w:sz="0" w:space="0" w:color="auto"/>
          </w:divBdr>
        </w:div>
        <w:div w:id="585386785">
          <w:marLeft w:val="720"/>
          <w:marRight w:val="0"/>
          <w:marTop w:val="0"/>
          <w:marBottom w:val="360"/>
          <w:divBdr>
            <w:top w:val="none" w:sz="0" w:space="0" w:color="auto"/>
            <w:left w:val="none" w:sz="0" w:space="0" w:color="auto"/>
            <w:bottom w:val="none" w:sz="0" w:space="0" w:color="auto"/>
            <w:right w:val="none" w:sz="0" w:space="0" w:color="auto"/>
          </w:divBdr>
        </w:div>
        <w:div w:id="1623342511">
          <w:marLeft w:val="720"/>
          <w:marRight w:val="0"/>
          <w:marTop w:val="0"/>
          <w:marBottom w:val="360"/>
          <w:divBdr>
            <w:top w:val="none" w:sz="0" w:space="0" w:color="auto"/>
            <w:left w:val="none" w:sz="0" w:space="0" w:color="auto"/>
            <w:bottom w:val="none" w:sz="0" w:space="0" w:color="auto"/>
            <w:right w:val="none" w:sz="0" w:space="0" w:color="auto"/>
          </w:divBdr>
        </w:div>
        <w:div w:id="252594438">
          <w:marLeft w:val="720"/>
          <w:marRight w:val="0"/>
          <w:marTop w:val="0"/>
          <w:marBottom w:val="360"/>
          <w:divBdr>
            <w:top w:val="none" w:sz="0" w:space="0" w:color="auto"/>
            <w:left w:val="none" w:sz="0" w:space="0" w:color="auto"/>
            <w:bottom w:val="none" w:sz="0" w:space="0" w:color="auto"/>
            <w:right w:val="none" w:sz="0" w:space="0" w:color="auto"/>
          </w:divBdr>
        </w:div>
        <w:div w:id="70545355">
          <w:marLeft w:val="720"/>
          <w:marRight w:val="0"/>
          <w:marTop w:val="0"/>
          <w:marBottom w:val="360"/>
          <w:divBdr>
            <w:top w:val="none" w:sz="0" w:space="0" w:color="auto"/>
            <w:left w:val="none" w:sz="0" w:space="0" w:color="auto"/>
            <w:bottom w:val="none" w:sz="0" w:space="0" w:color="auto"/>
            <w:right w:val="none" w:sz="0" w:space="0" w:color="auto"/>
          </w:divBdr>
        </w:div>
        <w:div w:id="1777599052">
          <w:marLeft w:val="720"/>
          <w:marRight w:val="0"/>
          <w:marTop w:val="0"/>
          <w:marBottom w:val="360"/>
          <w:divBdr>
            <w:top w:val="none" w:sz="0" w:space="0" w:color="auto"/>
            <w:left w:val="none" w:sz="0" w:space="0" w:color="auto"/>
            <w:bottom w:val="none" w:sz="0" w:space="0" w:color="auto"/>
            <w:right w:val="none" w:sz="0" w:space="0" w:color="auto"/>
          </w:divBdr>
        </w:div>
        <w:div w:id="573972032">
          <w:marLeft w:val="720"/>
          <w:marRight w:val="0"/>
          <w:marTop w:val="0"/>
          <w:marBottom w:val="360"/>
          <w:divBdr>
            <w:top w:val="none" w:sz="0" w:space="0" w:color="auto"/>
            <w:left w:val="none" w:sz="0" w:space="0" w:color="auto"/>
            <w:bottom w:val="none" w:sz="0" w:space="0" w:color="auto"/>
            <w:right w:val="none" w:sz="0" w:space="0" w:color="auto"/>
          </w:divBdr>
        </w:div>
        <w:div w:id="402458311">
          <w:marLeft w:val="720"/>
          <w:marRight w:val="0"/>
          <w:marTop w:val="0"/>
          <w:marBottom w:val="360"/>
          <w:divBdr>
            <w:top w:val="none" w:sz="0" w:space="0" w:color="auto"/>
            <w:left w:val="none" w:sz="0" w:space="0" w:color="auto"/>
            <w:bottom w:val="none" w:sz="0" w:space="0" w:color="auto"/>
            <w:right w:val="none" w:sz="0" w:space="0" w:color="auto"/>
          </w:divBdr>
        </w:div>
        <w:div w:id="2088844182">
          <w:marLeft w:val="720"/>
          <w:marRight w:val="0"/>
          <w:marTop w:val="0"/>
          <w:marBottom w:val="360"/>
          <w:divBdr>
            <w:top w:val="none" w:sz="0" w:space="0" w:color="auto"/>
            <w:left w:val="none" w:sz="0" w:space="0" w:color="auto"/>
            <w:bottom w:val="none" w:sz="0" w:space="0" w:color="auto"/>
            <w:right w:val="none" w:sz="0" w:space="0" w:color="auto"/>
          </w:divBdr>
        </w:div>
        <w:div w:id="1889801401">
          <w:marLeft w:val="720"/>
          <w:marRight w:val="0"/>
          <w:marTop w:val="0"/>
          <w:marBottom w:val="360"/>
          <w:divBdr>
            <w:top w:val="none" w:sz="0" w:space="0" w:color="auto"/>
            <w:left w:val="none" w:sz="0" w:space="0" w:color="auto"/>
            <w:bottom w:val="none" w:sz="0" w:space="0" w:color="auto"/>
            <w:right w:val="none" w:sz="0" w:space="0" w:color="auto"/>
          </w:divBdr>
        </w:div>
        <w:div w:id="165829867">
          <w:marLeft w:val="720"/>
          <w:marRight w:val="0"/>
          <w:marTop w:val="0"/>
          <w:marBottom w:val="360"/>
          <w:divBdr>
            <w:top w:val="none" w:sz="0" w:space="0" w:color="auto"/>
            <w:left w:val="none" w:sz="0" w:space="0" w:color="auto"/>
            <w:bottom w:val="none" w:sz="0" w:space="0" w:color="auto"/>
            <w:right w:val="none" w:sz="0" w:space="0" w:color="auto"/>
          </w:divBdr>
        </w:div>
        <w:div w:id="977413037">
          <w:marLeft w:val="720"/>
          <w:marRight w:val="0"/>
          <w:marTop w:val="0"/>
          <w:marBottom w:val="360"/>
          <w:divBdr>
            <w:top w:val="none" w:sz="0" w:space="0" w:color="auto"/>
            <w:left w:val="none" w:sz="0" w:space="0" w:color="auto"/>
            <w:bottom w:val="none" w:sz="0" w:space="0" w:color="auto"/>
            <w:right w:val="none" w:sz="0" w:space="0" w:color="auto"/>
          </w:divBdr>
        </w:div>
        <w:div w:id="691539230">
          <w:marLeft w:val="720"/>
          <w:marRight w:val="0"/>
          <w:marTop w:val="0"/>
          <w:marBottom w:val="360"/>
          <w:divBdr>
            <w:top w:val="none" w:sz="0" w:space="0" w:color="auto"/>
            <w:left w:val="none" w:sz="0" w:space="0" w:color="auto"/>
            <w:bottom w:val="none" w:sz="0" w:space="0" w:color="auto"/>
            <w:right w:val="none" w:sz="0" w:space="0" w:color="auto"/>
          </w:divBdr>
        </w:div>
        <w:div w:id="1105077058">
          <w:marLeft w:val="720"/>
          <w:marRight w:val="0"/>
          <w:marTop w:val="0"/>
          <w:marBottom w:val="360"/>
          <w:divBdr>
            <w:top w:val="none" w:sz="0" w:space="0" w:color="auto"/>
            <w:left w:val="none" w:sz="0" w:space="0" w:color="auto"/>
            <w:bottom w:val="none" w:sz="0" w:space="0" w:color="auto"/>
            <w:right w:val="none" w:sz="0" w:space="0" w:color="auto"/>
          </w:divBdr>
        </w:div>
        <w:div w:id="845637708">
          <w:marLeft w:val="720"/>
          <w:marRight w:val="0"/>
          <w:marTop w:val="0"/>
          <w:marBottom w:val="360"/>
          <w:divBdr>
            <w:top w:val="none" w:sz="0" w:space="0" w:color="auto"/>
            <w:left w:val="none" w:sz="0" w:space="0" w:color="auto"/>
            <w:bottom w:val="none" w:sz="0" w:space="0" w:color="auto"/>
            <w:right w:val="none" w:sz="0" w:space="0" w:color="auto"/>
          </w:divBdr>
        </w:div>
        <w:div w:id="1188519148">
          <w:marLeft w:val="720"/>
          <w:marRight w:val="0"/>
          <w:marTop w:val="0"/>
          <w:marBottom w:val="360"/>
          <w:divBdr>
            <w:top w:val="none" w:sz="0" w:space="0" w:color="auto"/>
            <w:left w:val="none" w:sz="0" w:space="0" w:color="auto"/>
            <w:bottom w:val="none" w:sz="0" w:space="0" w:color="auto"/>
            <w:right w:val="none" w:sz="0" w:space="0" w:color="auto"/>
          </w:divBdr>
        </w:div>
        <w:div w:id="5403443">
          <w:marLeft w:val="720"/>
          <w:marRight w:val="0"/>
          <w:marTop w:val="0"/>
          <w:marBottom w:val="360"/>
          <w:divBdr>
            <w:top w:val="none" w:sz="0" w:space="0" w:color="auto"/>
            <w:left w:val="none" w:sz="0" w:space="0" w:color="auto"/>
            <w:bottom w:val="none" w:sz="0" w:space="0" w:color="auto"/>
            <w:right w:val="none" w:sz="0" w:space="0" w:color="auto"/>
          </w:divBdr>
        </w:div>
        <w:div w:id="62677620">
          <w:marLeft w:val="720"/>
          <w:marRight w:val="0"/>
          <w:marTop w:val="0"/>
          <w:marBottom w:val="360"/>
          <w:divBdr>
            <w:top w:val="none" w:sz="0" w:space="0" w:color="auto"/>
            <w:left w:val="none" w:sz="0" w:space="0" w:color="auto"/>
            <w:bottom w:val="none" w:sz="0" w:space="0" w:color="auto"/>
            <w:right w:val="none" w:sz="0" w:space="0" w:color="auto"/>
          </w:divBdr>
        </w:div>
        <w:div w:id="555897527">
          <w:marLeft w:val="720"/>
          <w:marRight w:val="0"/>
          <w:marTop w:val="0"/>
          <w:marBottom w:val="360"/>
          <w:divBdr>
            <w:top w:val="none" w:sz="0" w:space="0" w:color="auto"/>
            <w:left w:val="none" w:sz="0" w:space="0" w:color="auto"/>
            <w:bottom w:val="none" w:sz="0" w:space="0" w:color="auto"/>
            <w:right w:val="none" w:sz="0" w:space="0" w:color="auto"/>
          </w:divBdr>
        </w:div>
        <w:div w:id="1230118200">
          <w:marLeft w:val="720"/>
          <w:marRight w:val="0"/>
          <w:marTop w:val="0"/>
          <w:marBottom w:val="360"/>
          <w:divBdr>
            <w:top w:val="none" w:sz="0" w:space="0" w:color="auto"/>
            <w:left w:val="none" w:sz="0" w:space="0" w:color="auto"/>
            <w:bottom w:val="none" w:sz="0" w:space="0" w:color="auto"/>
            <w:right w:val="none" w:sz="0" w:space="0" w:color="auto"/>
          </w:divBdr>
        </w:div>
        <w:div w:id="1946157751">
          <w:marLeft w:val="720"/>
          <w:marRight w:val="0"/>
          <w:marTop w:val="0"/>
          <w:marBottom w:val="360"/>
          <w:divBdr>
            <w:top w:val="none" w:sz="0" w:space="0" w:color="auto"/>
            <w:left w:val="none" w:sz="0" w:space="0" w:color="auto"/>
            <w:bottom w:val="none" w:sz="0" w:space="0" w:color="auto"/>
            <w:right w:val="none" w:sz="0" w:space="0" w:color="auto"/>
          </w:divBdr>
        </w:div>
        <w:div w:id="1012610667">
          <w:marLeft w:val="720"/>
          <w:marRight w:val="0"/>
          <w:marTop w:val="0"/>
          <w:marBottom w:val="360"/>
          <w:divBdr>
            <w:top w:val="none" w:sz="0" w:space="0" w:color="auto"/>
            <w:left w:val="none" w:sz="0" w:space="0" w:color="auto"/>
            <w:bottom w:val="none" w:sz="0" w:space="0" w:color="auto"/>
            <w:right w:val="none" w:sz="0" w:space="0" w:color="auto"/>
          </w:divBdr>
        </w:div>
        <w:div w:id="1146625008">
          <w:marLeft w:val="720"/>
          <w:marRight w:val="0"/>
          <w:marTop w:val="0"/>
          <w:marBottom w:val="360"/>
          <w:divBdr>
            <w:top w:val="none" w:sz="0" w:space="0" w:color="auto"/>
            <w:left w:val="none" w:sz="0" w:space="0" w:color="auto"/>
            <w:bottom w:val="none" w:sz="0" w:space="0" w:color="auto"/>
            <w:right w:val="none" w:sz="0" w:space="0" w:color="auto"/>
          </w:divBdr>
        </w:div>
        <w:div w:id="1676222748">
          <w:marLeft w:val="720"/>
          <w:marRight w:val="0"/>
          <w:marTop w:val="0"/>
          <w:marBottom w:val="360"/>
          <w:divBdr>
            <w:top w:val="none" w:sz="0" w:space="0" w:color="auto"/>
            <w:left w:val="none" w:sz="0" w:space="0" w:color="auto"/>
            <w:bottom w:val="none" w:sz="0" w:space="0" w:color="auto"/>
            <w:right w:val="none" w:sz="0" w:space="0" w:color="auto"/>
          </w:divBdr>
        </w:div>
        <w:div w:id="1257320883">
          <w:marLeft w:val="720"/>
          <w:marRight w:val="0"/>
          <w:marTop w:val="0"/>
          <w:marBottom w:val="336"/>
          <w:divBdr>
            <w:top w:val="none" w:sz="0" w:space="0" w:color="auto"/>
            <w:left w:val="none" w:sz="0" w:space="0" w:color="auto"/>
            <w:bottom w:val="none" w:sz="0" w:space="0" w:color="auto"/>
            <w:right w:val="none" w:sz="0" w:space="0" w:color="auto"/>
          </w:divBdr>
        </w:div>
        <w:div w:id="1226406119">
          <w:marLeft w:val="720"/>
          <w:marRight w:val="0"/>
          <w:marTop w:val="0"/>
          <w:marBottom w:val="336"/>
          <w:divBdr>
            <w:top w:val="none" w:sz="0" w:space="0" w:color="auto"/>
            <w:left w:val="none" w:sz="0" w:space="0" w:color="auto"/>
            <w:bottom w:val="none" w:sz="0" w:space="0" w:color="auto"/>
            <w:right w:val="none" w:sz="0" w:space="0" w:color="auto"/>
          </w:divBdr>
        </w:div>
        <w:div w:id="1346327971">
          <w:marLeft w:val="720"/>
          <w:marRight w:val="0"/>
          <w:marTop w:val="0"/>
          <w:marBottom w:val="336"/>
          <w:divBdr>
            <w:top w:val="none" w:sz="0" w:space="0" w:color="auto"/>
            <w:left w:val="none" w:sz="0" w:space="0" w:color="auto"/>
            <w:bottom w:val="none" w:sz="0" w:space="0" w:color="auto"/>
            <w:right w:val="none" w:sz="0" w:space="0" w:color="auto"/>
          </w:divBdr>
        </w:div>
        <w:div w:id="1895389304">
          <w:marLeft w:val="720"/>
          <w:marRight w:val="0"/>
          <w:marTop w:val="0"/>
          <w:marBottom w:val="336"/>
          <w:divBdr>
            <w:top w:val="none" w:sz="0" w:space="0" w:color="auto"/>
            <w:left w:val="none" w:sz="0" w:space="0" w:color="auto"/>
            <w:bottom w:val="none" w:sz="0" w:space="0" w:color="auto"/>
            <w:right w:val="none" w:sz="0" w:space="0" w:color="auto"/>
          </w:divBdr>
        </w:div>
        <w:div w:id="314183680">
          <w:marLeft w:val="720"/>
          <w:marRight w:val="0"/>
          <w:marTop w:val="0"/>
          <w:marBottom w:val="336"/>
          <w:divBdr>
            <w:top w:val="none" w:sz="0" w:space="0" w:color="auto"/>
            <w:left w:val="none" w:sz="0" w:space="0" w:color="auto"/>
            <w:bottom w:val="none" w:sz="0" w:space="0" w:color="auto"/>
            <w:right w:val="none" w:sz="0" w:space="0" w:color="auto"/>
          </w:divBdr>
        </w:div>
      </w:divsChild>
    </w:div>
    <w:div w:id="1896813228">
      <w:bodyDiv w:val="1"/>
      <w:marLeft w:val="0"/>
      <w:marRight w:val="0"/>
      <w:marTop w:val="0"/>
      <w:marBottom w:val="0"/>
      <w:divBdr>
        <w:top w:val="none" w:sz="0" w:space="0" w:color="auto"/>
        <w:left w:val="none" w:sz="0" w:space="0" w:color="auto"/>
        <w:bottom w:val="none" w:sz="0" w:space="0" w:color="auto"/>
        <w:right w:val="none" w:sz="0" w:space="0" w:color="auto"/>
      </w:divBdr>
    </w:div>
    <w:div w:id="1967420641">
      <w:bodyDiv w:val="1"/>
      <w:marLeft w:val="0"/>
      <w:marRight w:val="0"/>
      <w:marTop w:val="0"/>
      <w:marBottom w:val="0"/>
      <w:divBdr>
        <w:top w:val="none" w:sz="0" w:space="0" w:color="auto"/>
        <w:left w:val="none" w:sz="0" w:space="0" w:color="auto"/>
        <w:bottom w:val="none" w:sz="0" w:space="0" w:color="auto"/>
        <w:right w:val="none" w:sz="0" w:space="0" w:color="auto"/>
      </w:divBdr>
    </w:div>
    <w:div w:id="209435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browserstack.com/guide/ui-testing-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toftesting.com" TargetMode="External"/><Relationship Id="rId4" Type="http://schemas.openxmlformats.org/officeDocument/2006/relationships/webSettings" Target="webSettings.xml"/><Relationship Id="rId9" Type="http://schemas.openxmlformats.org/officeDocument/2006/relationships/hyperlink" Target="https://web.whats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12</cp:revision>
  <dcterms:created xsi:type="dcterms:W3CDTF">2024-03-12T10:58:00Z</dcterms:created>
  <dcterms:modified xsi:type="dcterms:W3CDTF">2024-03-22T10:08:00Z</dcterms:modified>
</cp:coreProperties>
</file>